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9F" w:rsidRDefault="009747C7">
      <w:pPr>
        <w:widowControl/>
        <w:spacing w:line="288" w:lineRule="auto"/>
        <w:jc w:val="center"/>
        <w:rPr>
          <w:rFonts w:ascii="宋体" w:eastAsia="宋体" w:hAnsi="宋体" w:cs="宋体"/>
          <w:b/>
          <w:kern w:val="0"/>
          <w:sz w:val="28"/>
          <w:szCs w:val="28"/>
        </w:rPr>
      </w:pPr>
      <w:del w:id="0" w:author="出水芙蓉" w:date="2023-12-18T16:33:00Z">
        <w:r>
          <w:rPr>
            <w:rFonts w:ascii="宋体" w:eastAsia="宋体" w:hAnsi="宋体" w:cs="宋体" w:hint="eastAsia"/>
            <w:b/>
            <w:kern w:val="0"/>
            <w:sz w:val="28"/>
            <w:szCs w:val="28"/>
          </w:rPr>
          <w:delText>【转发】</w:delText>
        </w:r>
      </w:del>
      <w:r>
        <w:rPr>
          <w:rFonts w:ascii="宋体" w:eastAsia="宋体" w:hAnsi="宋体" w:cs="宋体" w:hint="eastAsia"/>
          <w:b/>
          <w:kern w:val="0"/>
          <w:sz w:val="28"/>
          <w:szCs w:val="28"/>
        </w:rPr>
        <w:t>关于《毛泽东思想和中国特色社会主义理论体系概论》</w:t>
      </w:r>
      <w:r>
        <w:rPr>
          <w:rFonts w:ascii="宋体" w:eastAsia="宋体" w:hAnsi="宋体" w:cs="宋体"/>
          <w:b/>
          <w:kern w:val="0"/>
          <w:sz w:val="28"/>
          <w:szCs w:val="28"/>
        </w:rPr>
        <w:br/>
      </w:r>
      <w:r>
        <w:rPr>
          <w:rFonts w:ascii="宋体" w:eastAsia="宋体" w:hAnsi="宋体" w:cs="宋体" w:hint="eastAsia"/>
          <w:b/>
          <w:kern w:val="0"/>
          <w:sz w:val="28"/>
          <w:szCs w:val="28"/>
        </w:rPr>
        <w:t>实践教学的要求与说明</w:t>
      </w:r>
    </w:p>
    <w:p w:rsidR="00510F9F" w:rsidRDefault="009747C7">
      <w:pPr>
        <w:widowControl/>
        <w:spacing w:line="288" w:lineRule="auto"/>
        <w:jc w:val="center"/>
        <w:rPr>
          <w:rFonts w:ascii="宋体" w:eastAsia="宋体" w:hAnsi="宋体" w:cs="宋体"/>
          <w:kern w:val="0"/>
          <w:sz w:val="24"/>
          <w:szCs w:val="24"/>
        </w:rPr>
      </w:pPr>
      <w:r>
        <w:rPr>
          <w:rFonts w:ascii="宋体" w:eastAsia="宋体" w:hAnsi="宋体" w:cs="宋体"/>
          <w:kern w:val="0"/>
          <w:sz w:val="24"/>
          <w:szCs w:val="24"/>
        </w:rPr>
        <w:t> </w:t>
      </w:r>
    </w:p>
    <w:p w:rsidR="00510F9F" w:rsidRDefault="009747C7">
      <w:pPr>
        <w:pStyle w:val="3"/>
        <w:spacing w:before="0" w:after="0" w:line="288" w:lineRule="auto"/>
        <w:rPr>
          <w:rFonts w:ascii="宋体" w:hAnsi="宋体"/>
          <w:bCs/>
          <w:kern w:val="0"/>
          <w:sz w:val="24"/>
          <w:szCs w:val="24"/>
        </w:rPr>
      </w:pPr>
      <w:r>
        <w:rPr>
          <w:rFonts w:ascii="宋体" w:hAnsi="宋体" w:hint="eastAsia"/>
          <w:bCs/>
          <w:kern w:val="0"/>
          <w:sz w:val="24"/>
          <w:szCs w:val="24"/>
        </w:rPr>
        <w:t>一、实践教学的目的和意义</w:t>
      </w:r>
    </w:p>
    <w:p w:rsidR="00510F9F" w:rsidRDefault="009747C7">
      <w:pPr>
        <w:widowControl/>
        <w:spacing w:line="288" w:lineRule="auto"/>
        <w:ind w:firstLineChars="200" w:firstLine="480"/>
        <w:jc w:val="left"/>
        <w:rPr>
          <w:rFonts w:ascii="宋体" w:eastAsia="宋体" w:hAnsi="宋体" w:cs="宋体"/>
          <w:color w:val="000000"/>
          <w:kern w:val="0"/>
          <w:sz w:val="24"/>
          <w:szCs w:val="24"/>
        </w:rPr>
      </w:pPr>
      <w:r>
        <w:rPr>
          <w:rFonts w:ascii="宋体" w:eastAsia="宋体" w:hAnsi="宋体" w:cs="宋体" w:hint="eastAsia"/>
          <w:kern w:val="0"/>
          <w:sz w:val="24"/>
          <w:szCs w:val="24"/>
        </w:rPr>
        <w:t>实践教学是《毛泽东思想和中国特色社会主义理论体系概论》教学的重要组成部分，安排在</w:t>
      </w:r>
      <w:del w:id="1" w:author="出水芙蓉" w:date="2023-12-18T16:33:00Z">
        <w:r>
          <w:rPr>
            <w:rFonts w:ascii="宋体" w:eastAsia="宋体" w:hAnsi="宋体" w:cs="宋体" w:hint="eastAsia"/>
            <w:kern w:val="0"/>
            <w:sz w:val="24"/>
            <w:szCs w:val="24"/>
          </w:rPr>
          <w:delText>与</w:delText>
        </w:r>
      </w:del>
      <w:r>
        <w:rPr>
          <w:rFonts w:ascii="宋体" w:eastAsia="宋体" w:hAnsi="宋体" w:cs="宋体" w:hint="eastAsia"/>
          <w:kern w:val="0"/>
          <w:sz w:val="24"/>
          <w:szCs w:val="24"/>
        </w:rPr>
        <w:t>理论教学</w:t>
      </w:r>
      <w:ins w:id="2" w:author="出水芙蓉" w:date="2023-12-18T16:34:00Z">
        <w:r>
          <w:rPr>
            <w:rFonts w:ascii="宋体" w:eastAsia="宋体" w:hAnsi="宋体" w:cs="宋体" w:hint="eastAsia"/>
            <w:kern w:val="0"/>
            <w:sz w:val="24"/>
            <w:szCs w:val="24"/>
          </w:rPr>
          <w:t>之后的学期</w:t>
        </w:r>
      </w:ins>
      <w:ins w:id="3" w:author="出水芙蓉" w:date="2023-12-18T16:35:00Z">
        <w:r>
          <w:rPr>
            <w:rFonts w:ascii="宋体" w:eastAsia="宋体" w:hAnsi="宋体" w:cs="宋体" w:hint="eastAsia"/>
            <w:kern w:val="0"/>
            <w:sz w:val="24"/>
            <w:szCs w:val="24"/>
          </w:rPr>
          <w:t>进行</w:t>
        </w:r>
      </w:ins>
      <w:del w:id="4" w:author="出水芙蓉" w:date="2023-12-18T16:34:00Z">
        <w:r>
          <w:rPr>
            <w:rFonts w:ascii="宋体" w:eastAsia="宋体" w:hAnsi="宋体" w:cs="宋体" w:hint="eastAsia"/>
            <w:kern w:val="0"/>
            <w:sz w:val="24"/>
            <w:szCs w:val="24"/>
          </w:rPr>
          <w:delText>同一学期和理论教学开始前的寒假或暑假</w:delText>
        </w:r>
      </w:del>
      <w:r>
        <w:rPr>
          <w:rFonts w:ascii="宋体" w:eastAsia="宋体" w:hAnsi="宋体" w:cs="宋体" w:hint="eastAsia"/>
          <w:kern w:val="0"/>
          <w:sz w:val="24"/>
          <w:szCs w:val="24"/>
        </w:rPr>
        <w:t>。实践教学的目的，一是使大学生通过社会</w:t>
      </w:r>
      <w:r>
        <w:rPr>
          <w:rFonts w:ascii="宋体" w:eastAsia="宋体" w:hAnsi="宋体" w:cs="宋体" w:hint="eastAsia"/>
          <w:kern w:val="0"/>
          <w:sz w:val="24"/>
          <w:szCs w:val="24"/>
          <w:lang w:eastAsia="zh-Hans"/>
        </w:rPr>
        <w:t>实践</w:t>
      </w:r>
      <w:r>
        <w:rPr>
          <w:rFonts w:ascii="宋体" w:eastAsia="宋体" w:hAnsi="宋体" w:cs="宋体" w:hint="eastAsia"/>
          <w:kern w:val="0"/>
          <w:sz w:val="24"/>
          <w:szCs w:val="24"/>
        </w:rPr>
        <w:t>，加深对毛泽东思想</w:t>
      </w:r>
      <w:r>
        <w:rPr>
          <w:rFonts w:ascii="宋体" w:eastAsia="宋体" w:hAnsi="宋体" w:cs="宋体"/>
          <w:kern w:val="0"/>
          <w:sz w:val="24"/>
          <w:szCs w:val="24"/>
        </w:rPr>
        <w:t>、</w:t>
      </w:r>
      <w:r>
        <w:rPr>
          <w:rFonts w:ascii="宋体" w:eastAsia="宋体" w:hAnsi="宋体" w:cs="宋体" w:hint="eastAsia"/>
          <w:kern w:val="0"/>
          <w:sz w:val="24"/>
          <w:szCs w:val="24"/>
        </w:rPr>
        <w:t>中国特色社会主义理论体系</w:t>
      </w:r>
      <w:r>
        <w:rPr>
          <w:rFonts w:ascii="宋体" w:eastAsia="宋体" w:hAnsi="宋体" w:cs="宋体" w:hint="eastAsia"/>
          <w:kern w:val="0"/>
          <w:sz w:val="24"/>
          <w:szCs w:val="24"/>
          <w:lang w:eastAsia="zh-Hans"/>
        </w:rPr>
        <w:t>和习近平新时代中国特色社会主义思想</w:t>
      </w:r>
      <w:r>
        <w:rPr>
          <w:rFonts w:ascii="宋体" w:eastAsia="宋体" w:hAnsi="宋体" w:cs="宋体" w:hint="eastAsia"/>
          <w:kern w:val="0"/>
          <w:sz w:val="24"/>
          <w:szCs w:val="24"/>
        </w:rPr>
        <w:t>的理解，感受</w:t>
      </w:r>
      <w:r>
        <w:rPr>
          <w:rFonts w:ascii="宋体" w:eastAsia="宋体" w:hAnsi="宋体" w:cs="宋体" w:hint="eastAsia"/>
          <w:kern w:val="0"/>
          <w:sz w:val="24"/>
          <w:szCs w:val="24"/>
          <w:lang w:eastAsia="zh-Hans"/>
        </w:rPr>
        <w:t>新时代</w:t>
      </w:r>
      <w:del w:id="5" w:author="出水芙蓉" w:date="2023-12-18T16:35:00Z">
        <w:r>
          <w:rPr>
            <w:rFonts w:ascii="宋体" w:eastAsia="宋体" w:hAnsi="宋体" w:cs="宋体" w:hint="eastAsia"/>
            <w:kern w:val="0"/>
            <w:sz w:val="24"/>
            <w:szCs w:val="24"/>
            <w:lang w:eastAsia="zh-Hans"/>
          </w:rPr>
          <w:delText>十年</w:delText>
        </w:r>
      </w:del>
      <w:r>
        <w:rPr>
          <w:rFonts w:ascii="宋体" w:eastAsia="宋体" w:hAnsi="宋体" w:cs="宋体" w:hint="eastAsia"/>
          <w:kern w:val="0"/>
          <w:sz w:val="24"/>
          <w:szCs w:val="24"/>
          <w:lang w:eastAsia="zh-Hans"/>
        </w:rPr>
        <w:t>的伟大变革和取得的伟大成就</w:t>
      </w:r>
      <w:r>
        <w:rPr>
          <w:rFonts w:ascii="宋体" w:eastAsia="宋体" w:hAnsi="宋体" w:cs="宋体"/>
          <w:kern w:val="0"/>
          <w:sz w:val="24"/>
          <w:szCs w:val="24"/>
          <w:lang w:eastAsia="zh-Hans"/>
        </w:rPr>
        <w:t>，</w:t>
      </w:r>
      <w:r>
        <w:rPr>
          <w:rFonts w:ascii="宋体" w:eastAsia="宋体" w:hAnsi="宋体" w:cs="宋体" w:hint="eastAsia"/>
          <w:kern w:val="0"/>
          <w:sz w:val="24"/>
          <w:szCs w:val="24"/>
          <w:lang w:eastAsia="zh-Hans"/>
        </w:rPr>
        <w:t>全面贯彻党的二十大精神</w:t>
      </w:r>
      <w:r>
        <w:rPr>
          <w:rFonts w:ascii="宋体" w:eastAsia="宋体" w:hAnsi="宋体" w:cs="宋体"/>
          <w:kern w:val="0"/>
          <w:sz w:val="24"/>
          <w:szCs w:val="24"/>
          <w:lang w:eastAsia="zh-Hans"/>
        </w:rPr>
        <w:t>，</w:t>
      </w:r>
      <w:r>
        <w:rPr>
          <w:rFonts w:ascii="宋体" w:eastAsia="宋体" w:hAnsi="宋体" w:cs="宋体" w:hint="eastAsia"/>
          <w:kern w:val="0"/>
          <w:sz w:val="24"/>
          <w:szCs w:val="24"/>
        </w:rPr>
        <w:t>自觉增强中国特色社会主义的道路自信、理论自信、制度自信和文化自信；二是使学生了解当前</w:t>
      </w:r>
      <w:r>
        <w:rPr>
          <w:rFonts w:ascii="宋体" w:eastAsia="宋体" w:hAnsi="宋体" w:cs="宋体" w:hint="eastAsia"/>
          <w:kern w:val="0"/>
          <w:sz w:val="24"/>
          <w:szCs w:val="24"/>
          <w:lang w:eastAsia="zh-Hans"/>
        </w:rPr>
        <w:t>经济社会</w:t>
      </w:r>
      <w:r>
        <w:rPr>
          <w:rFonts w:ascii="宋体" w:eastAsia="宋体" w:hAnsi="宋体" w:cs="宋体" w:hint="eastAsia"/>
          <w:kern w:val="0"/>
          <w:sz w:val="24"/>
          <w:szCs w:val="24"/>
        </w:rPr>
        <w:t>发展中</w:t>
      </w:r>
      <w:r>
        <w:rPr>
          <w:rFonts w:ascii="宋体" w:eastAsia="宋体" w:hAnsi="宋体" w:cs="宋体" w:hint="eastAsia"/>
          <w:kern w:val="0"/>
          <w:sz w:val="24"/>
          <w:szCs w:val="24"/>
          <w:lang w:eastAsia="zh-Hans"/>
        </w:rPr>
        <w:t>面临</w:t>
      </w:r>
      <w:r>
        <w:rPr>
          <w:rFonts w:ascii="宋体" w:eastAsia="宋体" w:hAnsi="宋体" w:cs="宋体" w:hint="eastAsia"/>
          <w:kern w:val="0"/>
          <w:sz w:val="24"/>
          <w:szCs w:val="24"/>
        </w:rPr>
        <w:t>的</w:t>
      </w:r>
      <w:r>
        <w:rPr>
          <w:rFonts w:ascii="宋体" w:eastAsia="宋体" w:hAnsi="宋体" w:cs="宋体" w:hint="eastAsia"/>
          <w:kern w:val="0"/>
          <w:sz w:val="24"/>
          <w:szCs w:val="24"/>
          <w:lang w:eastAsia="zh-Hans"/>
        </w:rPr>
        <w:t>挑战和机遇</w:t>
      </w:r>
      <w:r>
        <w:rPr>
          <w:rFonts w:ascii="宋体" w:eastAsia="宋体" w:hAnsi="宋体" w:cs="宋体" w:hint="eastAsia"/>
          <w:kern w:val="0"/>
          <w:sz w:val="24"/>
          <w:szCs w:val="24"/>
        </w:rPr>
        <w:t>，引导学生关注社会、关注现实，增强社会责任感和历史使命感；三是培养和提高学生理论联系实际，观察问题、分析问题和解决问题的能力。</w:t>
      </w:r>
      <w:r>
        <w:rPr>
          <w:rFonts w:ascii="宋体" w:eastAsia="宋体" w:hAnsi="宋体" w:cs="宋体" w:hint="eastAsia"/>
          <w:color w:val="000000"/>
          <w:kern w:val="0"/>
          <w:sz w:val="24"/>
          <w:szCs w:val="24"/>
        </w:rPr>
        <w:t>同时，同学们通过社会实践还可以提高参与社会活动的能力，培养团队合作精神，锻炼毅力、塑造品格，形成敢于创新、乐于奉献的意识，成为德智体美劳全面发展的社会主义建设者和接班人。</w:t>
      </w:r>
    </w:p>
    <w:p w:rsidR="00510F9F" w:rsidRDefault="009747C7">
      <w:pPr>
        <w:widowControl/>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实践教学是必修课程，计入学分绩。</w:t>
      </w:r>
    </w:p>
    <w:p w:rsidR="00510F9F" w:rsidRDefault="00510F9F">
      <w:pPr>
        <w:widowControl/>
        <w:spacing w:line="288" w:lineRule="auto"/>
        <w:ind w:firstLineChars="200" w:firstLine="480"/>
        <w:jc w:val="left"/>
        <w:rPr>
          <w:rFonts w:ascii="宋体" w:eastAsia="宋体" w:hAnsi="宋体" w:cs="宋体"/>
          <w:kern w:val="0"/>
          <w:sz w:val="24"/>
          <w:szCs w:val="24"/>
        </w:rPr>
      </w:pPr>
    </w:p>
    <w:p w:rsidR="00510F9F" w:rsidRDefault="009747C7">
      <w:pPr>
        <w:pStyle w:val="3"/>
        <w:spacing w:before="0" w:after="0" w:line="288" w:lineRule="auto"/>
        <w:rPr>
          <w:rFonts w:ascii="宋体" w:hAnsi="宋体"/>
          <w:bCs/>
          <w:kern w:val="0"/>
          <w:sz w:val="24"/>
          <w:szCs w:val="24"/>
        </w:rPr>
      </w:pPr>
      <w:r>
        <w:rPr>
          <w:rFonts w:ascii="宋体" w:hAnsi="宋体" w:hint="eastAsia"/>
          <w:bCs/>
          <w:kern w:val="0"/>
          <w:sz w:val="24"/>
          <w:szCs w:val="24"/>
        </w:rPr>
        <w:t>二、实践教学的任务与要求</w:t>
      </w:r>
    </w:p>
    <w:p w:rsidR="00510F9F" w:rsidRDefault="009747C7">
      <w:pPr>
        <w:widowControl/>
        <w:snapToGrid w:val="0"/>
        <w:spacing w:line="288" w:lineRule="auto"/>
        <w:jc w:val="left"/>
        <w:rPr>
          <w:rFonts w:ascii="宋体" w:eastAsia="宋体" w:hAnsi="宋体" w:cs="宋体"/>
          <w:color w:val="C00000"/>
          <w:kern w:val="0"/>
          <w:sz w:val="24"/>
          <w:szCs w:val="24"/>
        </w:rPr>
      </w:pPr>
      <w:r>
        <w:rPr>
          <w:rFonts w:ascii="宋体" w:eastAsia="宋体" w:hAnsi="宋体" w:cs="宋体"/>
          <w:kern w:val="0"/>
          <w:sz w:val="24"/>
          <w:szCs w:val="24"/>
        </w:rPr>
        <w:t xml:space="preserve">     </w:t>
      </w:r>
      <w:r>
        <w:rPr>
          <w:rFonts w:ascii="宋体" w:eastAsia="宋体" w:hAnsi="宋体" w:cs="宋体" w:hint="eastAsia"/>
          <w:color w:val="C00000"/>
          <w:kern w:val="0"/>
          <w:sz w:val="24"/>
          <w:szCs w:val="24"/>
        </w:rPr>
        <w:t>1.参加对象：</w:t>
      </w:r>
      <w:ins w:id="6" w:author="Lenovo" w:date="2023-12-19T14:15:00Z">
        <w:r w:rsidR="003906FE">
          <w:rPr>
            <w:rFonts w:ascii="宋体" w:eastAsia="宋体" w:hAnsi="宋体" w:cs="宋体" w:hint="eastAsia"/>
            <w:color w:val="C00000"/>
            <w:kern w:val="0"/>
            <w:sz w:val="24"/>
            <w:szCs w:val="24"/>
          </w:rPr>
          <w:t>修读</w:t>
        </w:r>
      </w:ins>
      <w:del w:id="7" w:author="Lenovo" w:date="2023-12-19T14:15:00Z">
        <w:r w:rsidDel="003906FE">
          <w:rPr>
            <w:rFonts w:ascii="宋体" w:eastAsia="宋体" w:hAnsi="宋体" w:cs="宋体" w:hint="eastAsia"/>
            <w:color w:val="C00000"/>
            <w:kern w:val="0"/>
            <w:sz w:val="24"/>
            <w:szCs w:val="24"/>
          </w:rPr>
          <w:delText>修读</w:delText>
        </w:r>
      </w:del>
      <w:r>
        <w:rPr>
          <w:rFonts w:ascii="宋体" w:eastAsia="宋体" w:hAnsi="宋体" w:cs="宋体"/>
          <w:color w:val="C00000"/>
          <w:kern w:val="0"/>
          <w:sz w:val="24"/>
          <w:szCs w:val="24"/>
        </w:rPr>
        <w:t>202</w:t>
      </w:r>
      <w:ins w:id="8" w:author="出水芙蓉" w:date="2023-12-18T16:35:00Z">
        <w:r>
          <w:rPr>
            <w:rFonts w:ascii="宋体" w:eastAsia="宋体" w:hAnsi="宋体" w:cs="宋体" w:hint="eastAsia"/>
            <w:color w:val="C00000"/>
            <w:kern w:val="0"/>
            <w:sz w:val="24"/>
            <w:szCs w:val="24"/>
          </w:rPr>
          <w:t>3</w:t>
        </w:r>
      </w:ins>
      <w:del w:id="9" w:author="出水芙蓉" w:date="2023-12-18T16:35:00Z">
        <w:r>
          <w:rPr>
            <w:rFonts w:ascii="宋体" w:eastAsia="宋体" w:hAnsi="宋体" w:cs="宋体"/>
            <w:color w:val="C00000"/>
            <w:kern w:val="0"/>
            <w:sz w:val="24"/>
            <w:szCs w:val="24"/>
          </w:rPr>
          <w:delText>2</w:delText>
        </w:r>
      </w:del>
      <w:r>
        <w:rPr>
          <w:rFonts w:ascii="宋体" w:eastAsia="宋体" w:hAnsi="宋体" w:cs="宋体"/>
          <w:color w:val="C00000"/>
          <w:kern w:val="0"/>
          <w:sz w:val="24"/>
          <w:szCs w:val="24"/>
        </w:rPr>
        <w:t>-202</w:t>
      </w:r>
      <w:ins w:id="10" w:author="出水芙蓉" w:date="2023-12-18T16:35:00Z">
        <w:r>
          <w:rPr>
            <w:rFonts w:ascii="宋体" w:eastAsia="宋体" w:hAnsi="宋体" w:cs="宋体" w:hint="eastAsia"/>
            <w:color w:val="C00000"/>
            <w:kern w:val="0"/>
            <w:sz w:val="24"/>
            <w:szCs w:val="24"/>
          </w:rPr>
          <w:t>4</w:t>
        </w:r>
      </w:ins>
      <w:del w:id="11" w:author="出水芙蓉" w:date="2023-12-18T16:35:00Z">
        <w:r>
          <w:rPr>
            <w:rFonts w:ascii="宋体" w:eastAsia="宋体" w:hAnsi="宋体" w:cs="宋体"/>
            <w:color w:val="C00000"/>
            <w:kern w:val="0"/>
            <w:sz w:val="24"/>
            <w:szCs w:val="24"/>
          </w:rPr>
          <w:delText>3</w:delText>
        </w:r>
      </w:del>
      <w:r>
        <w:rPr>
          <w:rFonts w:ascii="宋体" w:eastAsia="宋体" w:hAnsi="宋体" w:cs="宋体" w:hint="eastAsia"/>
          <w:color w:val="C00000"/>
          <w:kern w:val="0"/>
          <w:sz w:val="24"/>
          <w:szCs w:val="24"/>
          <w:lang w:eastAsia="zh-Hans"/>
        </w:rPr>
        <w:t>学年第一学期</w:t>
      </w:r>
      <w:r>
        <w:rPr>
          <w:rFonts w:ascii="宋体" w:eastAsia="宋体" w:hAnsi="宋体" w:cs="宋体" w:hint="eastAsia"/>
          <w:color w:val="C00000"/>
          <w:kern w:val="0"/>
          <w:sz w:val="24"/>
          <w:szCs w:val="24"/>
        </w:rPr>
        <w:t>《毛泽东思想和中国特色社会主义理论体系概论》（理论部分）的</w:t>
      </w:r>
      <w:r>
        <w:rPr>
          <w:rFonts w:ascii="宋体" w:eastAsia="宋体" w:hAnsi="宋体" w:cs="宋体"/>
          <w:color w:val="C00000"/>
          <w:kern w:val="0"/>
          <w:sz w:val="24"/>
          <w:szCs w:val="24"/>
        </w:rPr>
        <w:t>20</w:t>
      </w:r>
      <w:ins w:id="12" w:author="出水芙蓉" w:date="2023-12-18T16:35:00Z">
        <w:r>
          <w:rPr>
            <w:rFonts w:ascii="宋体" w:eastAsia="宋体" w:hAnsi="宋体" w:cs="宋体" w:hint="eastAsia"/>
            <w:color w:val="C00000"/>
            <w:kern w:val="0"/>
            <w:sz w:val="24"/>
            <w:szCs w:val="24"/>
          </w:rPr>
          <w:t>21</w:t>
        </w:r>
      </w:ins>
      <w:del w:id="13" w:author="出水芙蓉" w:date="2023-12-18T16:35:00Z">
        <w:r>
          <w:rPr>
            <w:rFonts w:ascii="宋体" w:eastAsia="宋体" w:hAnsi="宋体" w:cs="宋体"/>
            <w:color w:val="C00000"/>
            <w:kern w:val="0"/>
            <w:sz w:val="24"/>
            <w:szCs w:val="24"/>
          </w:rPr>
          <w:delText>19</w:delText>
        </w:r>
      </w:del>
      <w:r>
        <w:rPr>
          <w:rFonts w:ascii="宋体" w:eastAsia="宋体" w:hAnsi="宋体" w:cs="宋体"/>
          <w:color w:val="C00000"/>
          <w:kern w:val="0"/>
          <w:sz w:val="24"/>
          <w:szCs w:val="24"/>
        </w:rPr>
        <w:t>、202</w:t>
      </w:r>
      <w:ins w:id="14" w:author="出水芙蓉" w:date="2023-12-18T16:35:00Z">
        <w:r>
          <w:rPr>
            <w:rFonts w:ascii="宋体" w:eastAsia="宋体" w:hAnsi="宋体" w:cs="宋体" w:hint="eastAsia"/>
            <w:color w:val="C00000"/>
            <w:kern w:val="0"/>
            <w:sz w:val="24"/>
            <w:szCs w:val="24"/>
          </w:rPr>
          <w:t>2</w:t>
        </w:r>
      </w:ins>
      <w:del w:id="15" w:author="出水芙蓉" w:date="2023-12-18T16:35:00Z">
        <w:r>
          <w:rPr>
            <w:rFonts w:ascii="宋体" w:eastAsia="宋体" w:hAnsi="宋体" w:cs="宋体"/>
            <w:color w:val="C00000"/>
            <w:kern w:val="0"/>
            <w:sz w:val="24"/>
            <w:szCs w:val="24"/>
          </w:rPr>
          <w:delText>0</w:delText>
        </w:r>
      </w:del>
      <w:r>
        <w:rPr>
          <w:rFonts w:ascii="宋体" w:eastAsia="宋体" w:hAnsi="宋体" w:cs="宋体" w:hint="eastAsia"/>
          <w:color w:val="C00000"/>
          <w:kern w:val="0"/>
          <w:sz w:val="24"/>
          <w:szCs w:val="24"/>
          <w:lang w:eastAsia="zh-Hans"/>
        </w:rPr>
        <w:t>级</w:t>
      </w:r>
      <w:r>
        <w:rPr>
          <w:rFonts w:ascii="宋体" w:eastAsia="宋体" w:hAnsi="宋体" w:cs="宋体" w:hint="eastAsia"/>
          <w:color w:val="C00000"/>
          <w:kern w:val="0"/>
          <w:sz w:val="24"/>
          <w:szCs w:val="24"/>
        </w:rPr>
        <w:t>学生</w:t>
      </w:r>
      <w:ins w:id="16" w:author="出水芙蓉" w:date="2023-12-18T16:49:00Z">
        <w:del w:id="17" w:author="Lenovo" w:date="2023-12-19T14:25:00Z">
          <w:r w:rsidDel="00497252">
            <w:rPr>
              <w:rFonts w:ascii="宋体" w:eastAsia="宋体" w:hAnsi="宋体" w:cs="宋体" w:hint="eastAsia"/>
              <w:color w:val="C00000"/>
              <w:kern w:val="0"/>
              <w:sz w:val="24"/>
              <w:szCs w:val="24"/>
            </w:rPr>
            <w:delText>，</w:delText>
          </w:r>
          <w:r w:rsidDel="00497252">
            <w:rPr>
              <w:rFonts w:ascii="楷体" w:eastAsia="楷体" w:hAnsi="楷体" w:hint="eastAsia"/>
              <w:color w:val="C00000"/>
              <w:sz w:val="24"/>
              <w:rPrChange w:id="18" w:author="出水芙蓉" w:date="2023-12-18T16:52:00Z">
                <w:rPr>
                  <w:rFonts w:ascii="楷体" w:eastAsia="楷体" w:hAnsi="楷体" w:hint="eastAsia"/>
                  <w:color w:val="000000" w:themeColor="text1"/>
                  <w:sz w:val="24"/>
                </w:rPr>
              </w:rPrChange>
            </w:rPr>
            <w:delText>《习近平新时代中国特色社会主义思想概论（理论部分）》的</w:delText>
          </w:r>
        </w:del>
        <w:del w:id="19" w:author="Lenovo" w:date="2023-12-19T10:45:00Z">
          <w:r w:rsidDel="000B48F7">
            <w:rPr>
              <w:rFonts w:ascii="宋体" w:eastAsia="宋体" w:hAnsi="宋体" w:cs="宋体"/>
              <w:color w:val="C00000"/>
              <w:kern w:val="0"/>
              <w:sz w:val="24"/>
              <w:szCs w:val="24"/>
            </w:rPr>
            <w:delText>20</w:delText>
          </w:r>
          <w:r w:rsidDel="000B48F7">
            <w:rPr>
              <w:rFonts w:ascii="宋体" w:eastAsia="宋体" w:hAnsi="宋体" w:cs="宋体" w:hint="eastAsia"/>
              <w:color w:val="C00000"/>
              <w:kern w:val="0"/>
              <w:sz w:val="24"/>
              <w:szCs w:val="24"/>
            </w:rPr>
            <w:delText>21</w:delText>
          </w:r>
          <w:r w:rsidDel="000B48F7">
            <w:rPr>
              <w:rFonts w:ascii="宋体" w:eastAsia="宋体" w:hAnsi="宋体" w:cs="宋体"/>
              <w:color w:val="C00000"/>
              <w:kern w:val="0"/>
              <w:sz w:val="24"/>
              <w:szCs w:val="24"/>
            </w:rPr>
            <w:delText>、</w:delText>
          </w:r>
        </w:del>
        <w:del w:id="20" w:author="Lenovo" w:date="2023-12-19T10:46:00Z">
          <w:r w:rsidDel="000B48F7">
            <w:rPr>
              <w:rFonts w:ascii="宋体" w:eastAsia="宋体" w:hAnsi="宋体" w:cs="宋体"/>
              <w:color w:val="C00000"/>
              <w:kern w:val="0"/>
              <w:sz w:val="24"/>
              <w:szCs w:val="24"/>
            </w:rPr>
            <w:delText>202</w:delText>
          </w:r>
          <w:r w:rsidDel="000B48F7">
            <w:rPr>
              <w:rFonts w:ascii="宋体" w:eastAsia="宋体" w:hAnsi="宋体" w:cs="宋体" w:hint="eastAsia"/>
              <w:color w:val="C00000"/>
              <w:kern w:val="0"/>
              <w:sz w:val="24"/>
              <w:szCs w:val="24"/>
            </w:rPr>
            <w:delText>2</w:delText>
          </w:r>
          <w:r w:rsidDel="000B48F7">
            <w:rPr>
              <w:rFonts w:ascii="宋体" w:eastAsia="宋体" w:hAnsi="宋体" w:cs="宋体" w:hint="eastAsia"/>
              <w:color w:val="C00000"/>
              <w:kern w:val="0"/>
              <w:sz w:val="24"/>
              <w:szCs w:val="24"/>
              <w:lang w:eastAsia="zh-Hans"/>
            </w:rPr>
            <w:delText>级</w:delText>
          </w:r>
        </w:del>
        <w:del w:id="21" w:author="Lenovo" w:date="2023-12-19T14:25:00Z">
          <w:r w:rsidDel="00497252">
            <w:rPr>
              <w:rFonts w:ascii="宋体" w:eastAsia="宋体" w:hAnsi="宋体" w:cs="宋体" w:hint="eastAsia"/>
              <w:color w:val="C00000"/>
              <w:kern w:val="0"/>
              <w:sz w:val="24"/>
              <w:szCs w:val="24"/>
            </w:rPr>
            <w:delText>学生。</w:delText>
          </w:r>
        </w:del>
      </w:ins>
      <w:del w:id="22" w:author="Lenovo" w:date="2023-12-19T14:25:00Z">
        <w:r w:rsidDel="00497252">
          <w:rPr>
            <w:rFonts w:ascii="宋体" w:eastAsia="宋体" w:hAnsi="宋体" w:cs="宋体" w:hint="eastAsia"/>
            <w:color w:val="C00000"/>
            <w:kern w:val="0"/>
            <w:sz w:val="24"/>
            <w:szCs w:val="24"/>
          </w:rPr>
          <w:delText>。</w:delText>
        </w:r>
      </w:del>
      <w:ins w:id="23" w:author="Lenovo" w:date="2023-12-19T14:25:00Z">
        <w:r w:rsidR="00497252">
          <w:rPr>
            <w:rFonts w:ascii="宋体" w:eastAsia="宋体" w:hAnsi="宋体" w:cs="宋体" w:hint="eastAsia"/>
            <w:color w:val="C00000"/>
            <w:kern w:val="0"/>
            <w:sz w:val="24"/>
            <w:szCs w:val="24"/>
          </w:rPr>
          <w:t>。</w:t>
        </w:r>
      </w:ins>
    </w:p>
    <w:p w:rsidR="00510F9F" w:rsidRDefault="009747C7">
      <w:pPr>
        <w:spacing w:line="360" w:lineRule="auto"/>
        <w:jc w:val="center"/>
        <w:rPr>
          <w:rFonts w:ascii="楷体" w:eastAsia="楷体" w:hAnsi="楷体"/>
          <w:sz w:val="24"/>
        </w:rPr>
      </w:pPr>
      <w:r>
        <w:rPr>
          <w:rFonts w:ascii="楷体" w:eastAsia="楷体" w:hAnsi="楷体"/>
          <w:sz w:val="24"/>
        </w:rPr>
        <w:t>20</w:t>
      </w:r>
      <w:ins w:id="24" w:author="Lenovo" w:date="2023-12-19T14:27:00Z">
        <w:r w:rsidR="00497252">
          <w:rPr>
            <w:rFonts w:ascii="楷体" w:eastAsia="楷体" w:hAnsi="楷体"/>
            <w:sz w:val="24"/>
          </w:rPr>
          <w:t>21</w:t>
        </w:r>
      </w:ins>
      <w:del w:id="25" w:author="Lenovo" w:date="2023-12-19T14:27:00Z">
        <w:r w:rsidDel="00497252">
          <w:rPr>
            <w:rFonts w:ascii="楷体" w:eastAsia="楷体" w:hAnsi="楷体"/>
            <w:sz w:val="24"/>
          </w:rPr>
          <w:delText>19</w:delText>
        </w:r>
      </w:del>
      <w:r>
        <w:rPr>
          <w:rFonts w:ascii="楷体" w:eastAsia="楷体" w:hAnsi="楷体" w:hint="eastAsia"/>
          <w:sz w:val="24"/>
        </w:rPr>
        <w:t>级、202</w:t>
      </w:r>
      <w:del w:id="26" w:author="Lenovo" w:date="2023-12-19T14:27:00Z">
        <w:r w:rsidDel="00497252">
          <w:rPr>
            <w:rFonts w:ascii="楷体" w:eastAsia="楷体" w:hAnsi="楷体" w:hint="eastAsia"/>
            <w:sz w:val="24"/>
          </w:rPr>
          <w:delText>0</w:delText>
        </w:r>
      </w:del>
      <w:ins w:id="27" w:author="Lenovo" w:date="2023-12-19T14:27:00Z">
        <w:r w:rsidR="00497252">
          <w:rPr>
            <w:rFonts w:ascii="楷体" w:eastAsia="楷体" w:hAnsi="楷体"/>
            <w:sz w:val="24"/>
          </w:rPr>
          <w:t>2</w:t>
        </w:r>
      </w:ins>
      <w:bookmarkStart w:id="28" w:name="_GoBack"/>
      <w:bookmarkEnd w:id="28"/>
      <w:r>
        <w:rPr>
          <w:rFonts w:ascii="楷体" w:eastAsia="楷体" w:hAnsi="楷体" w:hint="eastAsia"/>
          <w:sz w:val="24"/>
        </w:rPr>
        <w:t>级学生修读课程要求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4647"/>
        <w:gridCol w:w="719"/>
        <w:gridCol w:w="1514"/>
      </w:tblGrid>
      <w:tr w:rsidR="00510F9F">
        <w:tc>
          <w:tcPr>
            <w:tcW w:w="1368" w:type="dxa"/>
            <w:shd w:val="clear" w:color="auto" w:fill="auto"/>
          </w:tcPr>
          <w:p w:rsidR="00510F9F" w:rsidRDefault="009747C7">
            <w:pPr>
              <w:snapToGrid w:val="0"/>
              <w:jc w:val="center"/>
              <w:rPr>
                <w:rFonts w:ascii="楷体" w:eastAsia="楷体" w:hAnsi="楷体"/>
                <w:sz w:val="24"/>
              </w:rPr>
            </w:pPr>
            <w:r>
              <w:rPr>
                <w:rFonts w:ascii="楷体" w:eastAsia="楷体" w:hAnsi="楷体" w:hint="eastAsia"/>
                <w:sz w:val="24"/>
              </w:rPr>
              <w:t>课程编号</w:t>
            </w:r>
          </w:p>
        </w:tc>
        <w:tc>
          <w:tcPr>
            <w:tcW w:w="4860" w:type="dxa"/>
            <w:shd w:val="clear" w:color="auto" w:fill="auto"/>
            <w:vAlign w:val="center"/>
          </w:tcPr>
          <w:p w:rsidR="00510F9F" w:rsidRDefault="009747C7">
            <w:pPr>
              <w:snapToGrid w:val="0"/>
              <w:jc w:val="center"/>
              <w:rPr>
                <w:rFonts w:ascii="楷体" w:eastAsia="楷体" w:hAnsi="楷体"/>
                <w:sz w:val="24"/>
              </w:rPr>
            </w:pPr>
            <w:r>
              <w:rPr>
                <w:rFonts w:ascii="楷体" w:eastAsia="楷体" w:hAnsi="楷体" w:hint="eastAsia"/>
                <w:sz w:val="24"/>
              </w:rPr>
              <w:t>课程名称</w:t>
            </w:r>
          </w:p>
        </w:tc>
        <w:tc>
          <w:tcPr>
            <w:tcW w:w="720" w:type="dxa"/>
            <w:shd w:val="clear" w:color="auto" w:fill="auto"/>
          </w:tcPr>
          <w:p w:rsidR="00510F9F" w:rsidRDefault="009747C7">
            <w:pPr>
              <w:snapToGrid w:val="0"/>
              <w:jc w:val="center"/>
              <w:rPr>
                <w:rFonts w:ascii="楷体" w:eastAsia="楷体" w:hAnsi="楷体"/>
                <w:sz w:val="24"/>
              </w:rPr>
            </w:pPr>
            <w:r>
              <w:rPr>
                <w:rFonts w:ascii="楷体" w:eastAsia="楷体" w:hAnsi="楷体" w:hint="eastAsia"/>
                <w:sz w:val="24"/>
              </w:rPr>
              <w:t>学分</w:t>
            </w:r>
          </w:p>
        </w:tc>
        <w:tc>
          <w:tcPr>
            <w:tcW w:w="1574" w:type="dxa"/>
            <w:shd w:val="clear" w:color="auto" w:fill="auto"/>
            <w:vAlign w:val="center"/>
          </w:tcPr>
          <w:p w:rsidR="00510F9F" w:rsidRDefault="009747C7">
            <w:pPr>
              <w:snapToGrid w:val="0"/>
              <w:jc w:val="center"/>
              <w:rPr>
                <w:rFonts w:ascii="楷体" w:eastAsia="楷体" w:hAnsi="楷体"/>
                <w:sz w:val="24"/>
              </w:rPr>
            </w:pPr>
            <w:r>
              <w:rPr>
                <w:rFonts w:ascii="楷体" w:eastAsia="楷体" w:hAnsi="楷体" w:hint="eastAsia"/>
                <w:sz w:val="24"/>
              </w:rPr>
              <w:t>备注</w:t>
            </w:r>
          </w:p>
        </w:tc>
      </w:tr>
      <w:tr w:rsidR="00510F9F">
        <w:tc>
          <w:tcPr>
            <w:tcW w:w="1368" w:type="dxa"/>
            <w:shd w:val="clear" w:color="auto" w:fill="auto"/>
            <w:vAlign w:val="center"/>
          </w:tcPr>
          <w:p w:rsidR="00510F9F" w:rsidRDefault="009747C7">
            <w:pPr>
              <w:snapToGrid w:val="0"/>
              <w:jc w:val="center"/>
              <w:rPr>
                <w:rFonts w:ascii="楷体" w:eastAsia="楷体" w:hAnsi="楷体"/>
                <w:sz w:val="24"/>
              </w:rPr>
            </w:pPr>
            <w:r>
              <w:rPr>
                <w:rFonts w:ascii="楷体" w:eastAsia="楷体" w:hAnsi="楷体"/>
                <w:sz w:val="24"/>
              </w:rPr>
              <w:t>000000</w:t>
            </w:r>
            <w:ins w:id="29" w:author="出水芙蓉" w:date="2023-12-18T16:36:00Z">
              <w:r>
                <w:rPr>
                  <w:rFonts w:ascii="楷体" w:eastAsia="楷体" w:hAnsi="楷体"/>
                  <w:color w:val="000000" w:themeColor="text1"/>
                  <w:sz w:val="24"/>
                  <w:rPrChange w:id="30" w:author="出水芙蓉" w:date="2023-12-18T16:36:00Z">
                    <w:rPr>
                      <w:rFonts w:ascii="楷体" w:eastAsia="楷体" w:hAnsi="楷体"/>
                      <w:sz w:val="24"/>
                    </w:rPr>
                  </w:rPrChange>
                </w:rPr>
                <w:t>1</w:t>
              </w:r>
            </w:ins>
            <w:r>
              <w:rPr>
                <w:rFonts w:ascii="楷体" w:eastAsia="楷体" w:hAnsi="楷体"/>
                <w:sz w:val="24"/>
              </w:rPr>
              <w:t>30A</w:t>
            </w:r>
          </w:p>
        </w:tc>
        <w:tc>
          <w:tcPr>
            <w:tcW w:w="4860" w:type="dxa"/>
            <w:shd w:val="clear" w:color="auto" w:fill="auto"/>
          </w:tcPr>
          <w:p w:rsidR="00510F9F" w:rsidRDefault="009747C7">
            <w:pPr>
              <w:snapToGrid w:val="0"/>
              <w:rPr>
                <w:rFonts w:ascii="楷体" w:eastAsia="楷体" w:hAnsi="楷体"/>
                <w:sz w:val="24"/>
              </w:rPr>
            </w:pPr>
            <w:r>
              <w:rPr>
                <w:rFonts w:ascii="楷体" w:eastAsia="楷体" w:hAnsi="楷体" w:hint="eastAsia"/>
                <w:sz w:val="24"/>
              </w:rPr>
              <w:t>《毛泽东思想和中国特色社会主义理论体系概论（理论部分）》</w:t>
            </w:r>
          </w:p>
        </w:tc>
        <w:tc>
          <w:tcPr>
            <w:tcW w:w="720" w:type="dxa"/>
            <w:shd w:val="clear" w:color="auto" w:fill="auto"/>
            <w:vAlign w:val="center"/>
          </w:tcPr>
          <w:p w:rsidR="00510F9F" w:rsidRDefault="009747C7">
            <w:pPr>
              <w:snapToGrid w:val="0"/>
              <w:jc w:val="center"/>
              <w:rPr>
                <w:rFonts w:ascii="楷体" w:eastAsia="楷体" w:hAnsi="楷体"/>
                <w:sz w:val="24"/>
              </w:rPr>
            </w:pPr>
            <w:ins w:id="31" w:author="出水芙蓉" w:date="2023-12-18T16:37:00Z">
              <w:r>
                <w:rPr>
                  <w:rFonts w:ascii="楷体" w:eastAsia="楷体" w:hAnsi="楷体" w:hint="eastAsia"/>
                  <w:sz w:val="24"/>
                </w:rPr>
                <w:t>2</w:t>
              </w:r>
            </w:ins>
            <w:del w:id="32" w:author="出水芙蓉" w:date="2023-12-18T16:36:00Z">
              <w:r>
                <w:rPr>
                  <w:rFonts w:ascii="楷体" w:eastAsia="楷体" w:hAnsi="楷体" w:hint="eastAsia"/>
                  <w:sz w:val="24"/>
                </w:rPr>
                <w:delText>3</w:delText>
              </w:r>
            </w:del>
          </w:p>
        </w:tc>
        <w:tc>
          <w:tcPr>
            <w:tcW w:w="1574" w:type="dxa"/>
            <w:shd w:val="clear" w:color="auto" w:fill="auto"/>
          </w:tcPr>
          <w:p w:rsidR="00510F9F" w:rsidRDefault="00510F9F">
            <w:pPr>
              <w:snapToGrid w:val="0"/>
              <w:rPr>
                <w:rFonts w:ascii="楷体" w:eastAsia="楷体" w:hAnsi="楷体"/>
                <w:sz w:val="24"/>
              </w:rPr>
            </w:pPr>
          </w:p>
        </w:tc>
      </w:tr>
      <w:tr w:rsidR="00510F9F">
        <w:tc>
          <w:tcPr>
            <w:tcW w:w="1368" w:type="dxa"/>
            <w:shd w:val="clear" w:color="auto" w:fill="auto"/>
            <w:vAlign w:val="center"/>
          </w:tcPr>
          <w:p w:rsidR="00510F9F" w:rsidRDefault="009747C7">
            <w:pPr>
              <w:snapToGrid w:val="0"/>
              <w:jc w:val="center"/>
              <w:rPr>
                <w:ins w:id="33" w:author="出水芙蓉" w:date="2023-12-18T16:47:00Z"/>
                <w:rFonts w:ascii="楷体" w:eastAsia="楷体" w:hAnsi="楷体"/>
                <w:color w:val="000000" w:themeColor="text1"/>
                <w:sz w:val="24"/>
              </w:rPr>
            </w:pPr>
            <w:r>
              <w:rPr>
                <w:rFonts w:ascii="楷体" w:eastAsia="楷体" w:hAnsi="楷体"/>
                <w:color w:val="000000" w:themeColor="text1"/>
                <w:sz w:val="24"/>
                <w:rPrChange w:id="34" w:author="出水芙蓉" w:date="2023-12-18T16:36:00Z">
                  <w:rPr>
                    <w:rFonts w:ascii="楷体" w:eastAsia="楷体" w:hAnsi="楷体"/>
                    <w:sz w:val="24"/>
                  </w:rPr>
                </w:rPrChange>
              </w:rPr>
              <w:t>000000</w:t>
            </w:r>
            <w:ins w:id="35" w:author="出水芙蓉" w:date="2023-12-18T16:36:00Z">
              <w:r>
                <w:rPr>
                  <w:rFonts w:ascii="楷体" w:eastAsia="楷体" w:hAnsi="楷体" w:hint="eastAsia"/>
                  <w:color w:val="000000" w:themeColor="text1"/>
                  <w:sz w:val="24"/>
                </w:rPr>
                <w:t>1</w:t>
              </w:r>
            </w:ins>
            <w:r>
              <w:rPr>
                <w:rFonts w:ascii="楷体" w:eastAsia="楷体" w:hAnsi="楷体"/>
                <w:color w:val="000000" w:themeColor="text1"/>
                <w:sz w:val="24"/>
                <w:rPrChange w:id="36" w:author="出水芙蓉" w:date="2023-12-18T16:36:00Z">
                  <w:rPr>
                    <w:rFonts w:ascii="楷体" w:eastAsia="楷体" w:hAnsi="楷体"/>
                    <w:sz w:val="24"/>
                  </w:rPr>
                </w:rPrChange>
              </w:rPr>
              <w:t>30B</w:t>
            </w:r>
          </w:p>
          <w:p w:rsidR="00510F9F" w:rsidRPr="00510F9F" w:rsidRDefault="009747C7">
            <w:pPr>
              <w:snapToGrid w:val="0"/>
              <w:jc w:val="center"/>
              <w:rPr>
                <w:rFonts w:ascii="楷体" w:eastAsia="楷体" w:hAnsi="楷体"/>
                <w:color w:val="000000" w:themeColor="text1"/>
                <w:sz w:val="24"/>
                <w:rPrChange w:id="37" w:author="出水芙蓉" w:date="2023-12-18T16:36:00Z">
                  <w:rPr>
                    <w:rFonts w:ascii="楷体" w:eastAsia="楷体" w:hAnsi="楷体"/>
                    <w:sz w:val="24"/>
                  </w:rPr>
                </w:rPrChange>
              </w:rPr>
            </w:pPr>
            <w:ins w:id="38" w:author="出水芙蓉" w:date="2023-12-18T16:47:00Z">
              <w:r>
                <w:rPr>
                  <w:rFonts w:ascii="楷体" w:eastAsia="楷体" w:hAnsi="楷体" w:hint="eastAsia"/>
                  <w:color w:val="000000" w:themeColor="text1"/>
                  <w:sz w:val="24"/>
                </w:rPr>
                <w:t>00000090</w:t>
              </w:r>
            </w:ins>
            <w:ins w:id="39" w:author="出水芙蓉" w:date="2023-12-18T16:48:00Z">
              <w:r>
                <w:rPr>
                  <w:rFonts w:ascii="楷体" w:eastAsia="楷体" w:hAnsi="楷体" w:hint="eastAsia"/>
                  <w:color w:val="000000" w:themeColor="text1"/>
                  <w:sz w:val="24"/>
                </w:rPr>
                <w:t>B</w:t>
              </w:r>
            </w:ins>
          </w:p>
        </w:tc>
        <w:tc>
          <w:tcPr>
            <w:tcW w:w="4860" w:type="dxa"/>
            <w:shd w:val="clear" w:color="auto" w:fill="auto"/>
          </w:tcPr>
          <w:p w:rsidR="00510F9F" w:rsidRPr="00510F9F" w:rsidRDefault="009747C7">
            <w:pPr>
              <w:snapToGrid w:val="0"/>
              <w:rPr>
                <w:rFonts w:ascii="楷体" w:eastAsia="楷体" w:hAnsi="楷体"/>
                <w:color w:val="000000" w:themeColor="text1"/>
                <w:sz w:val="24"/>
                <w:rPrChange w:id="40" w:author="出水芙蓉" w:date="2023-12-18T16:36:00Z">
                  <w:rPr>
                    <w:rFonts w:ascii="楷体" w:eastAsia="楷体" w:hAnsi="楷体"/>
                    <w:sz w:val="24"/>
                  </w:rPr>
                </w:rPrChange>
              </w:rPr>
            </w:pPr>
            <w:r>
              <w:rPr>
                <w:rFonts w:ascii="楷体" w:eastAsia="楷体" w:hAnsi="楷体" w:hint="eastAsia"/>
                <w:color w:val="000000" w:themeColor="text1"/>
                <w:sz w:val="24"/>
                <w:rPrChange w:id="41" w:author="出水芙蓉" w:date="2023-12-18T16:36:00Z">
                  <w:rPr>
                    <w:rFonts w:ascii="楷体" w:eastAsia="楷体" w:hAnsi="楷体" w:hint="eastAsia"/>
                    <w:sz w:val="24"/>
                  </w:rPr>
                </w:rPrChange>
              </w:rPr>
              <w:t>《毛泽东思想和中国特色社会主义理论体系概论（实践部分）》</w:t>
            </w:r>
            <w:ins w:id="42" w:author="出水芙蓉" w:date="2023-12-18T16:38:00Z">
              <w:r>
                <w:rPr>
                  <w:rFonts w:ascii="楷体" w:eastAsia="楷体" w:hAnsi="楷体" w:hint="eastAsia"/>
                  <w:color w:val="000000" w:themeColor="text1"/>
                  <w:sz w:val="24"/>
                </w:rPr>
                <w:t>、《</w:t>
              </w:r>
            </w:ins>
            <w:ins w:id="43" w:author="出水芙蓉" w:date="2023-12-18T16:39:00Z">
              <w:r>
                <w:rPr>
                  <w:rFonts w:ascii="楷体" w:eastAsia="楷体" w:hAnsi="楷体" w:hint="eastAsia"/>
                  <w:color w:val="000000" w:themeColor="text1"/>
                  <w:sz w:val="24"/>
                </w:rPr>
                <w:t>习近平新时代中国特色社会主义思想</w:t>
              </w:r>
            </w:ins>
            <w:ins w:id="44" w:author="出水芙蓉" w:date="2023-12-18T16:47:00Z">
              <w:r>
                <w:rPr>
                  <w:rFonts w:ascii="楷体" w:eastAsia="楷体" w:hAnsi="楷体" w:hint="eastAsia"/>
                  <w:color w:val="000000" w:themeColor="text1"/>
                  <w:sz w:val="24"/>
                </w:rPr>
                <w:t>概论</w:t>
              </w:r>
            </w:ins>
            <w:ins w:id="45" w:author="出水芙蓉" w:date="2023-12-18T16:41:00Z">
              <w:r>
                <w:rPr>
                  <w:rFonts w:ascii="楷体" w:eastAsia="楷体" w:hAnsi="楷体" w:hint="eastAsia"/>
                  <w:color w:val="000000" w:themeColor="text1"/>
                  <w:sz w:val="24"/>
                </w:rPr>
                <w:t>（实践部分）</w:t>
              </w:r>
            </w:ins>
            <w:ins w:id="46" w:author="出水芙蓉" w:date="2023-12-18T16:39:00Z">
              <w:r>
                <w:rPr>
                  <w:rFonts w:ascii="楷体" w:eastAsia="楷体" w:hAnsi="楷体" w:hint="eastAsia"/>
                  <w:color w:val="000000" w:themeColor="text1"/>
                  <w:sz w:val="24"/>
                </w:rPr>
                <w:t>》</w:t>
              </w:r>
            </w:ins>
          </w:p>
        </w:tc>
        <w:tc>
          <w:tcPr>
            <w:tcW w:w="720" w:type="dxa"/>
            <w:shd w:val="clear" w:color="auto" w:fill="auto"/>
            <w:vAlign w:val="center"/>
          </w:tcPr>
          <w:p w:rsidR="00510F9F" w:rsidRPr="00510F9F" w:rsidRDefault="009747C7">
            <w:pPr>
              <w:snapToGrid w:val="0"/>
              <w:jc w:val="center"/>
              <w:rPr>
                <w:rFonts w:ascii="楷体" w:eastAsia="楷体" w:hAnsi="楷体"/>
                <w:color w:val="000000" w:themeColor="text1"/>
                <w:sz w:val="24"/>
                <w:rPrChange w:id="47" w:author="出水芙蓉" w:date="2023-12-18T16:36:00Z">
                  <w:rPr>
                    <w:rFonts w:ascii="楷体" w:eastAsia="楷体" w:hAnsi="楷体"/>
                    <w:sz w:val="24"/>
                  </w:rPr>
                </w:rPrChange>
              </w:rPr>
            </w:pPr>
            <w:ins w:id="48" w:author="出水芙蓉" w:date="2023-12-18T16:37:00Z">
              <w:r>
                <w:rPr>
                  <w:rFonts w:ascii="楷体" w:eastAsia="楷体" w:hAnsi="楷体" w:hint="eastAsia"/>
                  <w:color w:val="000000" w:themeColor="text1"/>
                  <w:sz w:val="24"/>
                </w:rPr>
                <w:t>1</w:t>
              </w:r>
            </w:ins>
            <w:ins w:id="49" w:author="出水芙蓉" w:date="2023-12-18T16:41:00Z">
              <w:r>
                <w:rPr>
                  <w:rFonts w:ascii="楷体" w:eastAsia="楷体" w:hAnsi="楷体" w:hint="eastAsia"/>
                  <w:color w:val="000000" w:themeColor="text1"/>
                  <w:sz w:val="24"/>
                </w:rPr>
                <w:t>+1</w:t>
              </w:r>
            </w:ins>
            <w:del w:id="50" w:author="出水芙蓉" w:date="2023-12-18T16:37:00Z">
              <w:r>
                <w:rPr>
                  <w:rFonts w:ascii="楷体" w:eastAsia="楷体" w:hAnsi="楷体"/>
                  <w:color w:val="000000" w:themeColor="text1"/>
                  <w:sz w:val="24"/>
                  <w:rPrChange w:id="51" w:author="出水芙蓉" w:date="2023-12-18T16:36:00Z">
                    <w:rPr>
                      <w:rFonts w:ascii="楷体" w:eastAsia="楷体" w:hAnsi="楷体"/>
                      <w:sz w:val="24"/>
                    </w:rPr>
                  </w:rPrChange>
                </w:rPr>
                <w:delText>2</w:delText>
              </w:r>
            </w:del>
          </w:p>
        </w:tc>
        <w:tc>
          <w:tcPr>
            <w:tcW w:w="1574" w:type="dxa"/>
            <w:shd w:val="clear" w:color="auto" w:fill="auto"/>
          </w:tcPr>
          <w:p w:rsidR="00510F9F" w:rsidRPr="00510F9F" w:rsidRDefault="009747C7">
            <w:pPr>
              <w:snapToGrid w:val="0"/>
              <w:rPr>
                <w:rFonts w:ascii="楷体" w:eastAsia="楷体" w:hAnsi="楷体"/>
                <w:color w:val="000000" w:themeColor="text1"/>
                <w:sz w:val="24"/>
                <w:rPrChange w:id="52" w:author="出水芙蓉" w:date="2023-12-18T16:36:00Z">
                  <w:rPr>
                    <w:rFonts w:ascii="楷体" w:eastAsia="楷体" w:hAnsi="楷体"/>
                    <w:sz w:val="24"/>
                  </w:rPr>
                </w:rPrChange>
              </w:rPr>
            </w:pPr>
            <w:ins w:id="53" w:author="出水芙蓉" w:date="2023-12-18T16:41:00Z">
              <w:r>
                <w:rPr>
                  <w:rFonts w:ascii="楷体" w:eastAsia="楷体" w:hAnsi="楷体" w:hint="eastAsia"/>
                  <w:color w:val="000000" w:themeColor="text1"/>
                  <w:sz w:val="24"/>
                </w:rPr>
                <w:t>两门课教一份</w:t>
              </w:r>
            </w:ins>
            <w:ins w:id="54" w:author="出水芙蓉" w:date="2023-12-18T16:42:00Z">
              <w:r>
                <w:rPr>
                  <w:rFonts w:ascii="楷体" w:eastAsia="楷体" w:hAnsi="楷体" w:hint="eastAsia"/>
                  <w:color w:val="000000" w:themeColor="text1"/>
                  <w:sz w:val="24"/>
                </w:rPr>
                <w:t>报告</w:t>
              </w:r>
            </w:ins>
            <w:del w:id="55" w:author="出水芙蓉" w:date="2023-12-18T16:38:00Z">
              <w:r>
                <w:rPr>
                  <w:rFonts w:ascii="楷体" w:eastAsia="楷体" w:hAnsi="楷体" w:hint="eastAsia"/>
                  <w:color w:val="000000" w:themeColor="text1"/>
                  <w:sz w:val="24"/>
                  <w:rPrChange w:id="56" w:author="出水芙蓉" w:date="2023-12-18T16:36:00Z">
                    <w:rPr>
                      <w:rFonts w:ascii="楷体" w:eastAsia="楷体" w:hAnsi="楷体" w:hint="eastAsia"/>
                      <w:sz w:val="24"/>
                    </w:rPr>
                  </w:rPrChange>
                </w:rPr>
                <w:delText>与理论部分同步选修</w:delText>
              </w:r>
            </w:del>
          </w:p>
        </w:tc>
      </w:tr>
    </w:tbl>
    <w:p w:rsidR="00510F9F" w:rsidRDefault="00510F9F">
      <w:pPr>
        <w:widowControl/>
        <w:snapToGrid w:val="0"/>
        <w:spacing w:line="288" w:lineRule="auto"/>
        <w:jc w:val="left"/>
        <w:rPr>
          <w:rFonts w:ascii="宋体" w:eastAsia="宋体" w:hAnsi="宋体" w:cs="宋体"/>
          <w:color w:val="C00000"/>
          <w:kern w:val="0"/>
          <w:sz w:val="24"/>
          <w:szCs w:val="24"/>
        </w:rPr>
      </w:pPr>
    </w:p>
    <w:p w:rsidR="00510F9F" w:rsidRDefault="009747C7">
      <w:pPr>
        <w:widowControl/>
        <w:snapToGrid w:val="0"/>
        <w:spacing w:line="288" w:lineRule="auto"/>
        <w:jc w:val="left"/>
        <w:rPr>
          <w:rFonts w:ascii="宋体" w:eastAsia="宋体" w:hAnsi="宋体" w:cs="宋体"/>
          <w:color w:val="C00000"/>
          <w:kern w:val="0"/>
          <w:sz w:val="24"/>
          <w:szCs w:val="24"/>
        </w:rPr>
      </w:pPr>
      <w:r>
        <w:rPr>
          <w:rFonts w:ascii="宋体" w:eastAsia="宋体" w:hAnsi="宋体" w:cs="宋体" w:hint="eastAsia"/>
          <w:color w:val="C00000"/>
          <w:kern w:val="0"/>
          <w:sz w:val="24"/>
          <w:szCs w:val="24"/>
        </w:rPr>
        <w:t xml:space="preserve">     2.活动和报告提交时间：</w:t>
      </w:r>
      <w:del w:id="57" w:author="出水芙蓉" w:date="2023-12-18T16:37:00Z">
        <w:r>
          <w:rPr>
            <w:rFonts w:ascii="宋体" w:eastAsia="宋体" w:hAnsi="宋体" w:cs="宋体" w:hint="eastAsia"/>
            <w:color w:val="C00000"/>
            <w:kern w:val="0"/>
            <w:sz w:val="24"/>
            <w:szCs w:val="24"/>
          </w:rPr>
          <w:delText>理论教学</w:delText>
        </w:r>
        <w:r>
          <w:rPr>
            <w:rFonts w:ascii="宋体" w:eastAsia="宋体" w:hAnsi="宋体" w:cs="宋体" w:hint="eastAsia"/>
            <w:color w:val="C00000"/>
            <w:kern w:val="0"/>
            <w:sz w:val="24"/>
            <w:szCs w:val="24"/>
            <w:lang w:eastAsia="zh-Hans"/>
          </w:rPr>
          <w:delText>结束后的寒假前</w:delText>
        </w:r>
        <w:r>
          <w:rPr>
            <w:rFonts w:ascii="宋体" w:eastAsia="宋体" w:hAnsi="宋体" w:cs="宋体"/>
            <w:color w:val="C00000"/>
            <w:kern w:val="0"/>
            <w:sz w:val="24"/>
            <w:szCs w:val="24"/>
            <w:lang w:eastAsia="zh-Hans"/>
          </w:rPr>
          <w:delText>、</w:delText>
        </w:r>
        <w:r>
          <w:rPr>
            <w:rFonts w:ascii="宋体" w:eastAsia="宋体" w:hAnsi="宋体" w:cs="宋体" w:hint="eastAsia"/>
            <w:color w:val="C00000"/>
            <w:kern w:val="0"/>
            <w:sz w:val="24"/>
            <w:szCs w:val="24"/>
            <w:lang w:eastAsia="zh-Hans"/>
          </w:rPr>
          <w:delText>寒假中，即</w:delText>
        </w:r>
      </w:del>
      <w:r>
        <w:rPr>
          <w:rFonts w:ascii="宋体" w:eastAsia="宋体" w:hAnsi="宋体" w:cs="宋体"/>
          <w:color w:val="C00000"/>
          <w:kern w:val="0"/>
          <w:sz w:val="24"/>
          <w:szCs w:val="24"/>
          <w:lang w:eastAsia="zh-Hans"/>
        </w:rPr>
        <w:t>202</w:t>
      </w:r>
      <w:ins w:id="58" w:author="出水芙蓉" w:date="2023-12-18T16:37:00Z">
        <w:r>
          <w:rPr>
            <w:rFonts w:ascii="宋体" w:eastAsia="宋体" w:hAnsi="宋体" w:cs="宋体" w:hint="eastAsia"/>
            <w:color w:val="C00000"/>
            <w:kern w:val="0"/>
            <w:sz w:val="24"/>
            <w:szCs w:val="24"/>
          </w:rPr>
          <w:t>4</w:t>
        </w:r>
      </w:ins>
      <w:del w:id="59" w:author="出水芙蓉" w:date="2023-12-18T16:37:00Z">
        <w:r>
          <w:rPr>
            <w:rFonts w:ascii="宋体" w:eastAsia="宋体" w:hAnsi="宋体" w:cs="宋体"/>
            <w:color w:val="C00000"/>
            <w:kern w:val="0"/>
            <w:sz w:val="24"/>
            <w:szCs w:val="24"/>
            <w:lang w:eastAsia="zh-Hans"/>
          </w:rPr>
          <w:delText>3</w:delText>
        </w:r>
      </w:del>
      <w:r>
        <w:rPr>
          <w:rFonts w:ascii="宋体" w:eastAsia="宋体" w:hAnsi="宋体" w:cs="宋体" w:hint="eastAsia"/>
          <w:color w:val="C00000"/>
          <w:kern w:val="0"/>
          <w:sz w:val="24"/>
          <w:szCs w:val="24"/>
          <w:lang w:eastAsia="zh-Hans"/>
        </w:rPr>
        <w:t>年</w:t>
      </w:r>
      <w:ins w:id="60" w:author="出水芙蓉" w:date="2023-12-18T16:37:00Z">
        <w:r>
          <w:rPr>
            <w:rFonts w:ascii="宋体" w:eastAsia="宋体" w:hAnsi="宋体" w:cs="宋体" w:hint="eastAsia"/>
            <w:color w:val="C00000"/>
            <w:kern w:val="0"/>
            <w:sz w:val="24"/>
            <w:szCs w:val="24"/>
          </w:rPr>
          <w:t>5</w:t>
        </w:r>
      </w:ins>
      <w:del w:id="61" w:author="出水芙蓉" w:date="2023-12-18T16:37:00Z">
        <w:r>
          <w:rPr>
            <w:rFonts w:ascii="宋体" w:eastAsia="宋体" w:hAnsi="宋体" w:cs="宋体"/>
            <w:color w:val="C00000"/>
            <w:kern w:val="0"/>
            <w:sz w:val="24"/>
            <w:szCs w:val="24"/>
            <w:lang w:eastAsia="zh-Hans"/>
          </w:rPr>
          <w:delText>2</w:delText>
        </w:r>
      </w:del>
      <w:r>
        <w:rPr>
          <w:rFonts w:ascii="宋体" w:eastAsia="宋体" w:hAnsi="宋体" w:cs="宋体" w:hint="eastAsia"/>
          <w:color w:val="C00000"/>
          <w:kern w:val="0"/>
          <w:sz w:val="24"/>
          <w:szCs w:val="24"/>
          <w:lang w:eastAsia="zh-Hans"/>
        </w:rPr>
        <w:t>月</w:t>
      </w:r>
      <w:ins w:id="62" w:author="出水芙蓉" w:date="2023-12-18T16:37:00Z">
        <w:r>
          <w:rPr>
            <w:rFonts w:ascii="宋体" w:eastAsia="宋体" w:hAnsi="宋体" w:cs="宋体" w:hint="eastAsia"/>
            <w:color w:val="C00000"/>
            <w:kern w:val="0"/>
            <w:sz w:val="24"/>
            <w:szCs w:val="24"/>
          </w:rPr>
          <w:t>20</w:t>
        </w:r>
      </w:ins>
      <w:del w:id="63" w:author="出水芙蓉" w:date="2023-12-18T16:37:00Z">
        <w:r>
          <w:rPr>
            <w:rFonts w:ascii="宋体" w:eastAsia="宋体" w:hAnsi="宋体" w:cs="宋体"/>
            <w:color w:val="C00000"/>
            <w:kern w:val="0"/>
            <w:sz w:val="24"/>
            <w:szCs w:val="24"/>
            <w:lang w:eastAsia="zh-Hans"/>
          </w:rPr>
          <w:delText>1</w:delText>
        </w:r>
      </w:del>
      <w:r>
        <w:rPr>
          <w:rFonts w:ascii="宋体" w:eastAsia="宋体" w:hAnsi="宋体" w:cs="宋体" w:hint="eastAsia"/>
          <w:color w:val="C00000"/>
          <w:kern w:val="0"/>
          <w:sz w:val="24"/>
          <w:szCs w:val="24"/>
        </w:rPr>
        <w:t>日之前</w:t>
      </w:r>
      <w:r>
        <w:rPr>
          <w:rFonts w:ascii="宋体" w:eastAsia="宋体" w:hAnsi="宋体" w:cs="宋体" w:hint="eastAsia"/>
          <w:color w:val="C00000"/>
          <w:kern w:val="0"/>
          <w:sz w:val="24"/>
          <w:szCs w:val="24"/>
          <w:lang w:eastAsia="zh-Hans"/>
        </w:rPr>
        <w:t>完成</w:t>
      </w:r>
      <w:r>
        <w:rPr>
          <w:rFonts w:ascii="宋体" w:eastAsia="宋体" w:hAnsi="宋体" w:cs="宋体" w:hint="eastAsia"/>
          <w:color w:val="C00000"/>
          <w:kern w:val="0"/>
          <w:sz w:val="24"/>
          <w:szCs w:val="24"/>
        </w:rPr>
        <w:t>。</w:t>
      </w:r>
    </w:p>
    <w:p w:rsidR="00510F9F" w:rsidRDefault="009747C7">
      <w:pPr>
        <w:snapToGrid w:val="0"/>
        <w:spacing w:line="288" w:lineRule="auto"/>
        <w:rPr>
          <w:rFonts w:ascii="宋体" w:eastAsia="宋体" w:hAnsi="宋体"/>
          <w:sz w:val="24"/>
          <w:szCs w:val="24"/>
        </w:rPr>
      </w:pPr>
      <w:r>
        <w:rPr>
          <w:rFonts w:ascii="宋体" w:eastAsia="宋体" w:hAnsi="宋体" w:cs="宋体"/>
          <w:kern w:val="0"/>
          <w:sz w:val="24"/>
          <w:szCs w:val="24"/>
        </w:rPr>
        <w:t xml:space="preserve">     3.</w:t>
      </w:r>
      <w:r>
        <w:rPr>
          <w:rFonts w:ascii="宋体" w:eastAsia="宋体" w:hAnsi="宋体" w:cs="宋体" w:hint="eastAsia"/>
          <w:kern w:val="0"/>
          <w:sz w:val="24"/>
          <w:szCs w:val="24"/>
        </w:rPr>
        <w:t>活动主题：贴近生活现实，感受时代变化，深化对中国特色社会主义的认识和理解，弘扬和</w:t>
      </w:r>
      <w:proofErr w:type="gramStart"/>
      <w:r>
        <w:rPr>
          <w:rFonts w:ascii="宋体" w:eastAsia="宋体" w:hAnsi="宋体" w:cs="宋体" w:hint="eastAsia"/>
          <w:kern w:val="0"/>
          <w:sz w:val="24"/>
          <w:szCs w:val="24"/>
        </w:rPr>
        <w:t>践行</w:t>
      </w:r>
      <w:proofErr w:type="gramEnd"/>
      <w:r>
        <w:rPr>
          <w:rFonts w:ascii="宋体" w:eastAsia="宋体" w:hAnsi="宋体" w:cs="宋体" w:hint="eastAsia"/>
          <w:kern w:val="0"/>
          <w:sz w:val="24"/>
          <w:szCs w:val="24"/>
        </w:rPr>
        <w:t>社会主义核心价值观，坚定</w:t>
      </w:r>
      <w:r>
        <w:rPr>
          <w:rFonts w:ascii="宋体" w:eastAsia="宋体" w:hAnsi="宋体" w:hint="eastAsia"/>
          <w:sz w:val="24"/>
          <w:szCs w:val="24"/>
        </w:rPr>
        <w:t>实现中华民族伟大复兴中国梦的</w:t>
      </w:r>
      <w:r>
        <w:rPr>
          <w:rFonts w:ascii="宋体" w:eastAsia="宋体" w:hAnsi="宋体" w:cs="宋体" w:hint="eastAsia"/>
          <w:kern w:val="0"/>
          <w:sz w:val="24"/>
          <w:szCs w:val="24"/>
        </w:rPr>
        <w:t>必胜信念。</w:t>
      </w:r>
    </w:p>
    <w:p w:rsidR="00510F9F" w:rsidRDefault="009747C7">
      <w:pPr>
        <w:widowControl/>
        <w:snapToGrid w:val="0"/>
        <w:spacing w:line="288" w:lineRule="auto"/>
        <w:jc w:val="left"/>
        <w:rPr>
          <w:rFonts w:ascii="宋体" w:eastAsia="宋体" w:hAnsi="宋体" w:cs="宋体"/>
          <w:kern w:val="0"/>
          <w:sz w:val="24"/>
          <w:szCs w:val="24"/>
        </w:rPr>
      </w:pPr>
      <w:r>
        <w:rPr>
          <w:rFonts w:ascii="宋体" w:eastAsia="宋体" w:hAnsi="宋体" w:cs="宋体"/>
          <w:kern w:val="0"/>
          <w:sz w:val="24"/>
          <w:szCs w:val="24"/>
        </w:rPr>
        <w:t xml:space="preserve">     4.</w:t>
      </w:r>
      <w:r>
        <w:rPr>
          <w:rFonts w:ascii="宋体" w:eastAsia="宋体" w:hAnsi="宋体" w:cs="宋体" w:hint="eastAsia"/>
          <w:kern w:val="0"/>
          <w:sz w:val="24"/>
          <w:szCs w:val="24"/>
        </w:rPr>
        <w:t>活动方式：活动要结合</w:t>
      </w:r>
      <w:r>
        <w:rPr>
          <w:rFonts w:ascii="宋体" w:eastAsia="宋体" w:hAnsi="宋体" w:cs="宋体" w:hint="eastAsia"/>
          <w:kern w:val="0"/>
          <w:sz w:val="24"/>
          <w:szCs w:val="24"/>
          <w:lang w:eastAsia="zh-Hans"/>
        </w:rPr>
        <w:t>近期</w:t>
      </w:r>
      <w:r>
        <w:rPr>
          <w:rFonts w:ascii="宋体" w:eastAsia="宋体" w:hAnsi="宋体" w:cs="宋体" w:hint="eastAsia"/>
          <w:kern w:val="0"/>
          <w:sz w:val="24"/>
          <w:szCs w:val="24"/>
        </w:rPr>
        <w:t>经济社会发展的主题和课程教学内容，</w:t>
      </w:r>
      <w:r>
        <w:rPr>
          <w:rFonts w:ascii="宋体" w:eastAsia="宋体" w:hAnsi="宋体" w:cs="宋体" w:hint="eastAsia"/>
          <w:kern w:val="0"/>
          <w:sz w:val="24"/>
          <w:szCs w:val="24"/>
          <w:lang w:eastAsia="zh-Hans"/>
        </w:rPr>
        <w:t>联系</w:t>
      </w:r>
      <w:r>
        <w:rPr>
          <w:rFonts w:ascii="宋体" w:eastAsia="宋体" w:hAnsi="宋体" w:cs="宋体" w:hint="eastAsia"/>
          <w:kern w:val="0"/>
          <w:sz w:val="24"/>
          <w:szCs w:val="24"/>
        </w:rPr>
        <w:t>同学自身的学习、生活实际。例如，可结合社会热点问题进行调查；可结合专</w:t>
      </w:r>
      <w:proofErr w:type="gramStart"/>
      <w:r>
        <w:rPr>
          <w:rFonts w:ascii="宋体" w:eastAsia="宋体" w:hAnsi="宋体" w:cs="宋体" w:hint="eastAsia"/>
          <w:kern w:val="0"/>
          <w:sz w:val="24"/>
          <w:szCs w:val="24"/>
        </w:rPr>
        <w:t>业要求</w:t>
      </w:r>
      <w:proofErr w:type="gramEnd"/>
      <w:r>
        <w:rPr>
          <w:rFonts w:ascii="宋体" w:eastAsia="宋体" w:hAnsi="宋体" w:cs="宋体" w:hint="eastAsia"/>
          <w:kern w:val="0"/>
          <w:sz w:val="24"/>
          <w:szCs w:val="24"/>
        </w:rPr>
        <w:t>去某些相关单位实习；也可结合社会需要参加社会志愿活动等。实践活动结束后，撰写并提交社会实践报告。</w:t>
      </w:r>
    </w:p>
    <w:p w:rsidR="00510F9F" w:rsidRDefault="009747C7">
      <w:pPr>
        <w:pStyle w:val="3"/>
        <w:spacing w:before="0" w:after="0" w:line="288" w:lineRule="auto"/>
        <w:rPr>
          <w:rFonts w:ascii="宋体" w:hAnsi="宋体"/>
          <w:bCs/>
          <w:kern w:val="0"/>
          <w:sz w:val="24"/>
          <w:szCs w:val="24"/>
        </w:rPr>
      </w:pPr>
      <w:r>
        <w:rPr>
          <w:rFonts w:ascii="宋体" w:hAnsi="宋体" w:hint="eastAsia"/>
          <w:bCs/>
          <w:kern w:val="0"/>
          <w:sz w:val="24"/>
          <w:szCs w:val="24"/>
        </w:rPr>
        <w:lastRenderedPageBreak/>
        <w:t>三、社会调查的具体要求</w:t>
      </w:r>
    </w:p>
    <w:p w:rsidR="00510F9F" w:rsidRDefault="009747C7">
      <w:pPr>
        <w:spacing w:line="288" w:lineRule="auto"/>
        <w:rPr>
          <w:del w:id="64" w:author="出水芙蓉" w:date="2023-12-18T16:42:00Z"/>
          <w:rFonts w:ascii="宋体" w:eastAsia="宋体" w:hAnsi="宋体" w:cs="宋体"/>
          <w:color w:val="C00000"/>
          <w:kern w:val="0"/>
          <w:sz w:val="24"/>
          <w:szCs w:val="24"/>
        </w:rPr>
      </w:pPr>
      <w:r>
        <w:rPr>
          <w:rFonts w:ascii="宋体" w:eastAsia="宋体" w:hAnsi="宋体"/>
          <w:sz w:val="24"/>
          <w:szCs w:val="24"/>
        </w:rPr>
        <w:t xml:space="preserve">    1.</w:t>
      </w:r>
      <w:del w:id="65" w:author="出水芙蓉" w:date="2023-12-18T16:42:00Z">
        <w:r>
          <w:rPr>
            <w:rFonts w:ascii="宋体" w:eastAsia="宋体" w:hAnsi="宋体" w:hint="eastAsia"/>
            <w:sz w:val="24"/>
            <w:szCs w:val="24"/>
          </w:rPr>
          <w:delText>就近就地为主进行。建议结合家乡所在的市县镇村实际进行调查。</w:delText>
        </w:r>
        <w:r>
          <w:rPr>
            <w:rFonts w:ascii="宋体" w:eastAsia="宋体" w:hAnsi="宋体" w:cs="宋体" w:hint="eastAsia"/>
            <w:color w:val="C00000"/>
            <w:kern w:val="0"/>
            <w:sz w:val="24"/>
            <w:szCs w:val="24"/>
          </w:rPr>
          <w:delText>同时，注意属地的防疫要求，做好个人防疫防护和安全保障。</w:delText>
        </w:r>
      </w:del>
    </w:p>
    <w:p w:rsidR="00510F9F" w:rsidRDefault="009747C7">
      <w:pPr>
        <w:spacing w:line="288" w:lineRule="auto"/>
        <w:rPr>
          <w:rFonts w:ascii="宋体" w:eastAsia="宋体" w:hAnsi="宋体"/>
          <w:sz w:val="24"/>
          <w:szCs w:val="24"/>
        </w:rPr>
      </w:pPr>
      <w:del w:id="66" w:author="出水芙蓉" w:date="2023-12-18T16:42:00Z">
        <w:r>
          <w:rPr>
            <w:rFonts w:ascii="宋体" w:eastAsia="宋体" w:hAnsi="宋体"/>
            <w:sz w:val="24"/>
            <w:szCs w:val="24"/>
          </w:rPr>
          <w:delText xml:space="preserve">    2.</w:delText>
        </w:r>
      </w:del>
      <w:r>
        <w:rPr>
          <w:rFonts w:ascii="宋体" w:eastAsia="宋体" w:hAnsi="宋体" w:hint="eastAsia"/>
          <w:sz w:val="24"/>
          <w:szCs w:val="24"/>
        </w:rPr>
        <w:t>社会调查要眼睛向下，充分占有第一手材料，利用所掌握的思想政治理论知识以及专业理论知识实事求是地进行研究分析，创造性地提出思考和建议。</w:t>
      </w:r>
    </w:p>
    <w:p w:rsidR="00510F9F" w:rsidRDefault="009747C7">
      <w:pPr>
        <w:spacing w:line="288" w:lineRule="auto"/>
        <w:rPr>
          <w:rFonts w:ascii="宋体" w:eastAsia="宋体" w:hAnsi="宋体"/>
          <w:sz w:val="24"/>
          <w:szCs w:val="24"/>
        </w:rPr>
      </w:pPr>
      <w:r>
        <w:rPr>
          <w:rFonts w:ascii="宋体" w:eastAsia="宋体" w:hAnsi="宋体"/>
          <w:sz w:val="24"/>
          <w:szCs w:val="24"/>
        </w:rPr>
        <w:t xml:space="preserve">    </w:t>
      </w:r>
      <w:ins w:id="67" w:author="出水芙蓉" w:date="2023-12-18T16:42:00Z">
        <w:r>
          <w:rPr>
            <w:rFonts w:ascii="宋体" w:eastAsia="宋体" w:hAnsi="宋体" w:hint="eastAsia"/>
            <w:sz w:val="24"/>
            <w:szCs w:val="24"/>
          </w:rPr>
          <w:t>2</w:t>
        </w:r>
      </w:ins>
      <w:del w:id="68" w:author="出水芙蓉" w:date="2023-12-18T16:42:00Z">
        <w:r>
          <w:rPr>
            <w:rFonts w:ascii="宋体" w:eastAsia="宋体" w:hAnsi="宋体"/>
            <w:sz w:val="24"/>
            <w:szCs w:val="24"/>
          </w:rPr>
          <w:delText>3</w:delText>
        </w:r>
      </w:del>
      <w:r>
        <w:rPr>
          <w:rFonts w:ascii="宋体" w:eastAsia="宋体" w:hAnsi="宋体"/>
          <w:sz w:val="24"/>
          <w:szCs w:val="24"/>
        </w:rPr>
        <w:t>.</w:t>
      </w:r>
      <w:r>
        <w:rPr>
          <w:rFonts w:ascii="宋体" w:eastAsia="宋体" w:hAnsi="宋体" w:hint="eastAsia"/>
          <w:sz w:val="24"/>
          <w:szCs w:val="24"/>
        </w:rPr>
        <w:t>调查对象必须真实、具体，要有一定代表性。</w:t>
      </w:r>
    </w:p>
    <w:p w:rsidR="00510F9F" w:rsidRDefault="009747C7">
      <w:pPr>
        <w:spacing w:line="288" w:lineRule="auto"/>
        <w:rPr>
          <w:rFonts w:ascii="宋体" w:eastAsia="宋体" w:hAnsi="宋体"/>
          <w:sz w:val="24"/>
          <w:szCs w:val="24"/>
        </w:rPr>
      </w:pPr>
      <w:r>
        <w:rPr>
          <w:rFonts w:ascii="宋体" w:eastAsia="宋体" w:hAnsi="宋体"/>
          <w:sz w:val="24"/>
          <w:szCs w:val="24"/>
        </w:rPr>
        <w:t xml:space="preserve">    </w:t>
      </w:r>
      <w:ins w:id="69" w:author="出水芙蓉" w:date="2023-12-18T16:42:00Z">
        <w:r>
          <w:rPr>
            <w:rFonts w:ascii="宋体" w:eastAsia="宋体" w:hAnsi="宋体" w:hint="eastAsia"/>
            <w:sz w:val="24"/>
            <w:szCs w:val="24"/>
          </w:rPr>
          <w:t>3</w:t>
        </w:r>
      </w:ins>
      <w:del w:id="70" w:author="出水芙蓉" w:date="2023-12-18T16:42:00Z">
        <w:r>
          <w:rPr>
            <w:rFonts w:ascii="宋体" w:eastAsia="宋体" w:hAnsi="宋体"/>
            <w:sz w:val="24"/>
            <w:szCs w:val="24"/>
          </w:rPr>
          <w:delText>4</w:delText>
        </w:r>
      </w:del>
      <w:r>
        <w:rPr>
          <w:rFonts w:ascii="宋体" w:eastAsia="宋体" w:hAnsi="宋体"/>
          <w:sz w:val="24"/>
          <w:szCs w:val="24"/>
        </w:rPr>
        <w:t>.</w:t>
      </w:r>
      <w:r>
        <w:rPr>
          <w:rFonts w:ascii="宋体" w:eastAsia="宋体" w:hAnsi="宋体" w:hint="eastAsia"/>
          <w:sz w:val="24"/>
          <w:szCs w:val="24"/>
        </w:rPr>
        <w:t>个别居住地相近的同学可以自行结组、每小组成员原则上不超过</w:t>
      </w:r>
      <w:r>
        <w:rPr>
          <w:rFonts w:ascii="宋体" w:eastAsia="宋体" w:hAnsi="宋体"/>
          <w:sz w:val="24"/>
          <w:szCs w:val="24"/>
        </w:rPr>
        <w:t>5</w:t>
      </w:r>
      <w:r>
        <w:rPr>
          <w:rFonts w:ascii="宋体" w:eastAsia="宋体" w:hAnsi="宋体" w:hint="eastAsia"/>
          <w:sz w:val="24"/>
          <w:szCs w:val="24"/>
        </w:rPr>
        <w:t>人，明确分工、合作完成调查报告。</w:t>
      </w:r>
    </w:p>
    <w:p w:rsidR="00510F9F" w:rsidRDefault="009747C7">
      <w:pPr>
        <w:spacing w:line="288" w:lineRule="auto"/>
        <w:rPr>
          <w:rFonts w:ascii="宋体" w:eastAsia="宋体" w:hAnsi="宋体"/>
          <w:sz w:val="24"/>
          <w:szCs w:val="24"/>
        </w:rPr>
      </w:pPr>
      <w:r>
        <w:rPr>
          <w:rFonts w:ascii="宋体" w:eastAsia="宋体" w:hAnsi="宋体"/>
          <w:sz w:val="24"/>
          <w:szCs w:val="24"/>
        </w:rPr>
        <w:t xml:space="preserve">    </w:t>
      </w:r>
      <w:ins w:id="71" w:author="出水芙蓉" w:date="2023-12-18T16:42:00Z">
        <w:r>
          <w:rPr>
            <w:rFonts w:ascii="宋体" w:eastAsia="宋体" w:hAnsi="宋体" w:hint="eastAsia"/>
            <w:sz w:val="24"/>
            <w:szCs w:val="24"/>
          </w:rPr>
          <w:t>4</w:t>
        </w:r>
      </w:ins>
      <w:del w:id="72" w:author="出水芙蓉" w:date="2023-12-18T16:42:00Z">
        <w:r>
          <w:rPr>
            <w:rFonts w:ascii="宋体" w:eastAsia="宋体" w:hAnsi="宋体"/>
            <w:sz w:val="24"/>
            <w:szCs w:val="24"/>
          </w:rPr>
          <w:delText>5</w:delText>
        </w:r>
      </w:del>
      <w:r>
        <w:rPr>
          <w:rFonts w:ascii="宋体" w:eastAsia="宋体" w:hAnsi="宋体"/>
          <w:sz w:val="24"/>
          <w:szCs w:val="24"/>
        </w:rPr>
        <w:t>.</w:t>
      </w:r>
      <w:r>
        <w:rPr>
          <w:rFonts w:ascii="宋体" w:eastAsia="宋体" w:hAnsi="宋体" w:hint="eastAsia"/>
          <w:sz w:val="24"/>
          <w:szCs w:val="24"/>
        </w:rPr>
        <w:t>开展社会调查需要认真搜集资料。调查报告须提供调查数据来源的相关资料。</w:t>
      </w:r>
    </w:p>
    <w:p w:rsidR="00510F9F" w:rsidRDefault="009747C7">
      <w:pPr>
        <w:spacing w:line="288" w:lineRule="auto"/>
        <w:ind w:firstLine="480"/>
        <w:rPr>
          <w:rFonts w:ascii="宋体" w:eastAsia="宋体" w:hAnsi="宋体"/>
          <w:sz w:val="24"/>
          <w:szCs w:val="24"/>
        </w:rPr>
      </w:pPr>
      <w:ins w:id="73" w:author="出水芙蓉" w:date="2023-12-18T16:42:00Z">
        <w:r>
          <w:rPr>
            <w:rFonts w:ascii="宋体" w:eastAsia="宋体" w:hAnsi="宋体" w:hint="eastAsia"/>
            <w:sz w:val="24"/>
            <w:szCs w:val="24"/>
          </w:rPr>
          <w:t>5</w:t>
        </w:r>
      </w:ins>
      <w:del w:id="74" w:author="出水芙蓉" w:date="2023-12-18T16:42:00Z">
        <w:r>
          <w:rPr>
            <w:rFonts w:ascii="宋体" w:eastAsia="宋体" w:hAnsi="宋体"/>
            <w:sz w:val="24"/>
            <w:szCs w:val="24"/>
          </w:rPr>
          <w:delText>6</w:delText>
        </w:r>
      </w:del>
      <w:r>
        <w:rPr>
          <w:rFonts w:ascii="宋体" w:eastAsia="宋体" w:hAnsi="宋体"/>
          <w:sz w:val="24"/>
          <w:szCs w:val="24"/>
        </w:rPr>
        <w:t>.</w:t>
      </w:r>
      <w:r>
        <w:rPr>
          <w:rFonts w:ascii="宋体" w:eastAsia="宋体" w:hAnsi="宋体" w:hint="eastAsia"/>
          <w:sz w:val="24"/>
          <w:szCs w:val="24"/>
        </w:rPr>
        <w:t>调查结束撰写社会调查报告，报告的撰写要明确一个主题，以事实为根据，尽量做到内容详实，围绕一个中心问题展开论述。</w:t>
      </w:r>
    </w:p>
    <w:p w:rsidR="00510F9F" w:rsidRDefault="00510F9F">
      <w:pPr>
        <w:spacing w:line="288" w:lineRule="auto"/>
        <w:ind w:firstLine="480"/>
        <w:rPr>
          <w:rFonts w:ascii="宋体" w:eastAsia="宋体" w:hAnsi="宋体"/>
          <w:sz w:val="24"/>
          <w:szCs w:val="24"/>
        </w:rPr>
      </w:pPr>
    </w:p>
    <w:p w:rsidR="00510F9F" w:rsidRDefault="009747C7">
      <w:pPr>
        <w:pStyle w:val="3"/>
        <w:spacing w:before="0" w:after="0" w:line="288" w:lineRule="auto"/>
        <w:rPr>
          <w:rFonts w:ascii="宋体" w:hAnsi="宋体"/>
          <w:bCs/>
          <w:sz w:val="24"/>
          <w:szCs w:val="24"/>
        </w:rPr>
      </w:pPr>
      <w:r>
        <w:rPr>
          <w:rFonts w:ascii="宋体" w:hAnsi="宋体" w:hint="eastAsia"/>
          <w:bCs/>
          <w:sz w:val="24"/>
          <w:szCs w:val="24"/>
        </w:rPr>
        <w:t>四、社会调查报告的写作要求和格式</w:t>
      </w:r>
    </w:p>
    <w:p w:rsidR="00510F9F" w:rsidRDefault="009747C7">
      <w:pPr>
        <w:spacing w:line="288" w:lineRule="auto"/>
        <w:ind w:firstLineChars="200" w:firstLine="480"/>
        <w:jc w:val="left"/>
        <w:rPr>
          <w:rFonts w:ascii="宋体" w:eastAsia="宋体" w:hAnsi="宋体"/>
          <w:b/>
          <w:kern w:val="0"/>
          <w:sz w:val="24"/>
          <w:szCs w:val="24"/>
        </w:rPr>
      </w:pPr>
      <w:r>
        <w:rPr>
          <w:rFonts w:ascii="宋体" w:eastAsia="宋体" w:hAnsi="宋体"/>
          <w:kern w:val="0"/>
          <w:sz w:val="24"/>
          <w:szCs w:val="24"/>
        </w:rPr>
        <w:t>1.</w:t>
      </w:r>
      <w:r>
        <w:rPr>
          <w:rFonts w:ascii="宋体" w:eastAsia="宋体" w:hAnsi="宋体" w:hint="eastAsia"/>
          <w:kern w:val="0"/>
          <w:sz w:val="24"/>
          <w:szCs w:val="24"/>
        </w:rPr>
        <w:t>调查报告须说明选题缘由、参加人员、调查的主要方法及调查过程（包括调查范围、对象、时间、地点）。</w:t>
      </w:r>
    </w:p>
    <w:p w:rsidR="00510F9F" w:rsidRDefault="009747C7">
      <w:pPr>
        <w:spacing w:line="288" w:lineRule="auto"/>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须将调查到的事实材料进行归纳、整理，并能运用相关理论知识对事实材料进行分析研究，得出合符逻辑的、具有说服力的结论，提出具有见地的看法或有价值的建议，发挥社会调查报告应有的社会价值。</w:t>
      </w:r>
      <w:r>
        <w:rPr>
          <w:rFonts w:ascii="宋体" w:eastAsia="宋体" w:hAnsi="宋体"/>
          <w:sz w:val="24"/>
          <w:szCs w:val="24"/>
        </w:rPr>
        <w:br/>
        <w:t xml:space="preserve">    3.</w:t>
      </w:r>
      <w:r>
        <w:rPr>
          <w:rFonts w:ascii="宋体" w:eastAsia="宋体" w:hAnsi="宋体" w:hint="eastAsia"/>
          <w:sz w:val="24"/>
          <w:szCs w:val="24"/>
        </w:rPr>
        <w:t>调查报告字数要求：个人提交</w:t>
      </w:r>
      <w:r>
        <w:rPr>
          <w:rFonts w:ascii="宋体" w:eastAsia="宋体" w:hAnsi="宋体"/>
          <w:sz w:val="24"/>
          <w:szCs w:val="24"/>
        </w:rPr>
        <w:t>3000</w:t>
      </w:r>
      <w:r>
        <w:rPr>
          <w:rFonts w:ascii="宋体" w:eastAsia="宋体" w:hAnsi="宋体" w:hint="eastAsia"/>
          <w:sz w:val="24"/>
          <w:szCs w:val="24"/>
        </w:rPr>
        <w:t>字左右，团队提交</w:t>
      </w:r>
      <w:r>
        <w:rPr>
          <w:rFonts w:ascii="宋体" w:eastAsia="宋体" w:hAnsi="宋体"/>
          <w:sz w:val="24"/>
          <w:szCs w:val="24"/>
        </w:rPr>
        <w:t>5000</w:t>
      </w:r>
      <w:r>
        <w:rPr>
          <w:rFonts w:ascii="宋体" w:eastAsia="宋体" w:hAnsi="宋体" w:hint="eastAsia"/>
          <w:sz w:val="24"/>
          <w:szCs w:val="24"/>
        </w:rPr>
        <w:t>字左右。团队提交必须详细注明各同学的具体贡献和执笔人。</w:t>
      </w:r>
    </w:p>
    <w:p w:rsidR="00510F9F" w:rsidRDefault="009747C7">
      <w:pPr>
        <w:spacing w:line="288" w:lineRule="auto"/>
        <w:ind w:firstLine="555"/>
        <w:rPr>
          <w:rFonts w:ascii="宋体" w:eastAsia="宋体" w:hAnsi="宋体"/>
          <w:sz w:val="24"/>
          <w:szCs w:val="24"/>
        </w:rPr>
      </w:pPr>
      <w:r>
        <w:rPr>
          <w:rFonts w:ascii="宋体" w:eastAsia="宋体" w:hAnsi="宋体" w:hint="eastAsia"/>
          <w:sz w:val="24"/>
          <w:szCs w:val="24"/>
        </w:rPr>
        <w:t>实践报告严禁抄袭或剽窃。否则，实践活动成绩为零，并根据相关规定予以严肃处理。</w:t>
      </w:r>
    </w:p>
    <w:p w:rsidR="00510F9F" w:rsidRDefault="009747C7">
      <w:pPr>
        <w:spacing w:line="288" w:lineRule="auto"/>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调查报告格式：</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w:t>
      </w:r>
      <w:r>
        <w:rPr>
          <w:rFonts w:ascii="宋体" w:eastAsia="宋体" w:hAnsi="宋体" w:cs="宋体" w:hint="eastAsia"/>
          <w:kern w:val="0"/>
          <w:sz w:val="24"/>
          <w:szCs w:val="24"/>
        </w:rPr>
        <w:t>）题目。题目是对调查活动和报告主题的高度概括和简短揭示。</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2</w:t>
      </w:r>
      <w:r>
        <w:rPr>
          <w:rFonts w:ascii="宋体" w:eastAsia="宋体" w:hAnsi="宋体" w:cs="宋体" w:hint="eastAsia"/>
          <w:kern w:val="0"/>
          <w:sz w:val="24"/>
          <w:szCs w:val="24"/>
        </w:rPr>
        <w:t>）摘要。摘要应客观地概括报告的主要内容和观点，不超过</w:t>
      </w:r>
      <w:r>
        <w:rPr>
          <w:rFonts w:ascii="宋体" w:eastAsia="宋体" w:hAnsi="宋体" w:cs="宋体"/>
          <w:kern w:val="0"/>
          <w:sz w:val="24"/>
          <w:szCs w:val="24"/>
        </w:rPr>
        <w:t>200</w:t>
      </w:r>
      <w:r>
        <w:rPr>
          <w:rFonts w:ascii="宋体" w:eastAsia="宋体" w:hAnsi="宋体" w:cs="宋体" w:hint="eastAsia"/>
          <w:kern w:val="0"/>
          <w:sz w:val="24"/>
          <w:szCs w:val="24"/>
        </w:rPr>
        <w:t>个字。</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3</w:t>
      </w:r>
      <w:r>
        <w:rPr>
          <w:rFonts w:ascii="宋体" w:eastAsia="宋体" w:hAnsi="宋体" w:cs="宋体" w:hint="eastAsia"/>
          <w:kern w:val="0"/>
          <w:sz w:val="24"/>
          <w:szCs w:val="24"/>
        </w:rPr>
        <w:t>）关键词。一般为</w:t>
      </w:r>
      <w:r>
        <w:rPr>
          <w:rFonts w:ascii="宋体" w:eastAsia="宋体" w:hAnsi="宋体" w:cs="宋体"/>
          <w:kern w:val="0"/>
          <w:sz w:val="24"/>
          <w:szCs w:val="24"/>
        </w:rPr>
        <w:t>3—6</w:t>
      </w:r>
      <w:r>
        <w:rPr>
          <w:rFonts w:ascii="宋体" w:eastAsia="宋体" w:hAnsi="宋体" w:cs="宋体" w:hint="eastAsia"/>
          <w:kern w:val="0"/>
          <w:sz w:val="24"/>
          <w:szCs w:val="24"/>
        </w:rPr>
        <w:t>个。</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4</w:t>
      </w:r>
      <w:r>
        <w:rPr>
          <w:rFonts w:ascii="宋体" w:eastAsia="宋体" w:hAnsi="宋体" w:cs="宋体" w:hint="eastAsia"/>
          <w:kern w:val="0"/>
          <w:sz w:val="24"/>
          <w:szCs w:val="24"/>
        </w:rPr>
        <w:t>）目录。</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5</w:t>
      </w:r>
      <w:r>
        <w:rPr>
          <w:rFonts w:ascii="宋体" w:eastAsia="宋体" w:hAnsi="宋体" w:cs="宋体" w:hint="eastAsia"/>
          <w:kern w:val="0"/>
          <w:sz w:val="24"/>
          <w:szCs w:val="24"/>
        </w:rPr>
        <w:t>）导</w:t>
      </w:r>
      <w:r>
        <w:rPr>
          <w:rFonts w:ascii="宋体" w:eastAsia="宋体" w:hAnsi="宋体" w:cs="宋体" w:hint="eastAsia"/>
          <w:kern w:val="0"/>
          <w:sz w:val="24"/>
          <w:szCs w:val="24"/>
          <w:lang w:eastAsia="zh-Hans"/>
        </w:rPr>
        <w:t>论</w:t>
      </w:r>
      <w:r>
        <w:rPr>
          <w:rFonts w:ascii="宋体" w:eastAsia="宋体" w:hAnsi="宋体" w:cs="宋体" w:hint="eastAsia"/>
          <w:kern w:val="0"/>
          <w:sz w:val="24"/>
          <w:szCs w:val="24"/>
        </w:rPr>
        <w:t>。主要任务是</w:t>
      </w:r>
      <w:r>
        <w:rPr>
          <w:rFonts w:ascii="宋体" w:eastAsia="宋体" w:hAnsi="宋体" w:cs="宋体" w:hint="eastAsia"/>
          <w:kern w:val="0"/>
          <w:sz w:val="24"/>
          <w:szCs w:val="24"/>
          <w:lang w:eastAsia="zh-Hans"/>
        </w:rPr>
        <w:t>说明调查活动的背景和意义</w:t>
      </w:r>
      <w:r>
        <w:rPr>
          <w:rFonts w:ascii="宋体" w:eastAsia="宋体" w:hAnsi="宋体" w:cs="宋体"/>
          <w:kern w:val="0"/>
          <w:sz w:val="24"/>
          <w:szCs w:val="24"/>
          <w:lang w:eastAsia="zh-Hans"/>
        </w:rPr>
        <w:t>，</w:t>
      </w:r>
      <w:r>
        <w:rPr>
          <w:rFonts w:ascii="宋体" w:eastAsia="宋体" w:hAnsi="宋体" w:cs="宋体" w:hint="eastAsia"/>
          <w:kern w:val="0"/>
          <w:sz w:val="24"/>
          <w:szCs w:val="24"/>
          <w:lang w:eastAsia="zh-Hans"/>
        </w:rPr>
        <w:t>以及</w:t>
      </w:r>
      <w:r>
        <w:rPr>
          <w:rFonts w:ascii="宋体" w:eastAsia="宋体" w:hAnsi="宋体" w:cs="宋体" w:hint="eastAsia"/>
          <w:kern w:val="0"/>
          <w:sz w:val="24"/>
          <w:szCs w:val="24"/>
        </w:rPr>
        <w:t>对已经完成的调查作一个简单的介绍，形成一个较为全面的印象。主要内容包括调查目的、调查内容、调查对象、调查时间地点、调查的方法等等。</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6</w:t>
      </w:r>
      <w:r>
        <w:rPr>
          <w:rFonts w:ascii="宋体" w:eastAsia="宋体" w:hAnsi="宋体" w:cs="宋体" w:hint="eastAsia"/>
          <w:kern w:val="0"/>
          <w:sz w:val="24"/>
          <w:szCs w:val="24"/>
        </w:rPr>
        <w:t>）正文。正文为调研报告的主体部分，是整篇报告的最主要部分，所占篇幅最大、内容也最多。这部分要</w:t>
      </w:r>
      <w:r>
        <w:rPr>
          <w:rFonts w:ascii="宋体" w:eastAsia="宋体" w:hAnsi="宋体" w:cs="宋体" w:hint="eastAsia"/>
          <w:kern w:val="0"/>
          <w:sz w:val="24"/>
          <w:szCs w:val="24"/>
          <w:lang w:eastAsia="zh-Hans"/>
        </w:rPr>
        <w:t>呈现经过整理之后的系统化的</w:t>
      </w:r>
      <w:r>
        <w:rPr>
          <w:rFonts w:ascii="宋体" w:eastAsia="宋体" w:hAnsi="宋体" w:cs="宋体" w:hint="eastAsia"/>
          <w:kern w:val="0"/>
          <w:sz w:val="24"/>
          <w:szCs w:val="24"/>
        </w:rPr>
        <w:t>调查</w:t>
      </w:r>
      <w:r>
        <w:rPr>
          <w:rFonts w:ascii="宋体" w:eastAsia="宋体" w:hAnsi="宋体" w:cs="宋体" w:hint="eastAsia"/>
          <w:kern w:val="0"/>
          <w:sz w:val="24"/>
          <w:szCs w:val="24"/>
          <w:lang w:eastAsia="zh-Hans"/>
        </w:rPr>
        <w:t>数据</w:t>
      </w:r>
      <w:r>
        <w:rPr>
          <w:rFonts w:ascii="宋体" w:eastAsia="宋体" w:hAnsi="宋体" w:cs="宋体" w:hint="eastAsia"/>
          <w:kern w:val="0"/>
          <w:sz w:val="24"/>
          <w:szCs w:val="24"/>
        </w:rPr>
        <w:t>资料</w:t>
      </w:r>
      <w:r>
        <w:rPr>
          <w:rFonts w:ascii="宋体" w:eastAsia="宋体" w:hAnsi="宋体" w:cs="宋体"/>
          <w:kern w:val="0"/>
          <w:sz w:val="24"/>
          <w:szCs w:val="24"/>
        </w:rPr>
        <w:t>，</w:t>
      </w:r>
      <w:r>
        <w:rPr>
          <w:rFonts w:ascii="宋体" w:eastAsia="宋体" w:hAnsi="宋体" w:cs="宋体" w:hint="eastAsia"/>
          <w:kern w:val="0"/>
          <w:sz w:val="24"/>
          <w:szCs w:val="24"/>
          <w:lang w:eastAsia="zh-Hans"/>
        </w:rPr>
        <w:t>并进行</w:t>
      </w:r>
      <w:r>
        <w:rPr>
          <w:rFonts w:ascii="宋体" w:eastAsia="宋体" w:hAnsi="宋体" w:cs="宋体" w:hint="eastAsia"/>
          <w:kern w:val="0"/>
          <w:sz w:val="24"/>
          <w:szCs w:val="24"/>
        </w:rPr>
        <w:t>研究分析</w:t>
      </w:r>
      <w:r>
        <w:rPr>
          <w:rFonts w:ascii="宋体" w:eastAsia="宋体" w:hAnsi="宋体" w:cs="宋体"/>
          <w:kern w:val="0"/>
          <w:sz w:val="24"/>
          <w:szCs w:val="24"/>
        </w:rPr>
        <w:t>，</w:t>
      </w:r>
      <w:r>
        <w:rPr>
          <w:rFonts w:ascii="宋体" w:eastAsia="宋体" w:hAnsi="宋体" w:cs="宋体" w:hint="eastAsia"/>
          <w:kern w:val="0"/>
          <w:sz w:val="24"/>
          <w:szCs w:val="24"/>
          <w:lang w:eastAsia="zh-Hans"/>
        </w:rPr>
        <w:t>结合所学课程理论内容</w:t>
      </w:r>
      <w:r>
        <w:rPr>
          <w:rFonts w:ascii="宋体" w:eastAsia="宋体" w:hAnsi="宋体" w:cs="宋体"/>
          <w:kern w:val="0"/>
          <w:sz w:val="24"/>
          <w:szCs w:val="24"/>
          <w:lang w:eastAsia="zh-Hans"/>
        </w:rPr>
        <w:t>，</w:t>
      </w:r>
      <w:r>
        <w:rPr>
          <w:rFonts w:ascii="宋体" w:eastAsia="宋体" w:hAnsi="宋体" w:cs="宋体" w:hint="eastAsia"/>
          <w:kern w:val="0"/>
          <w:sz w:val="24"/>
          <w:szCs w:val="24"/>
          <w:lang w:eastAsia="zh-Hans"/>
        </w:rPr>
        <w:t>分析</w:t>
      </w:r>
      <w:r>
        <w:rPr>
          <w:rFonts w:ascii="宋体" w:eastAsia="宋体" w:hAnsi="宋体" w:cs="宋体" w:hint="eastAsia"/>
          <w:kern w:val="0"/>
          <w:sz w:val="24"/>
          <w:szCs w:val="24"/>
        </w:rPr>
        <w:t>调查现象产生的原因</w:t>
      </w:r>
      <w:r>
        <w:rPr>
          <w:rFonts w:ascii="宋体" w:eastAsia="宋体" w:hAnsi="宋体" w:cs="宋体"/>
          <w:kern w:val="0"/>
          <w:sz w:val="24"/>
          <w:szCs w:val="24"/>
        </w:rPr>
        <w:t>，</w:t>
      </w:r>
      <w:r>
        <w:rPr>
          <w:rFonts w:ascii="宋体" w:eastAsia="宋体" w:hAnsi="宋体" w:cs="宋体" w:hint="eastAsia"/>
          <w:kern w:val="0"/>
          <w:sz w:val="24"/>
          <w:szCs w:val="24"/>
        </w:rPr>
        <w:t>提出解决的办法或政策建议。</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7</w:t>
      </w:r>
      <w:r>
        <w:rPr>
          <w:rFonts w:ascii="宋体" w:eastAsia="宋体" w:hAnsi="宋体" w:cs="宋体" w:hint="eastAsia"/>
          <w:kern w:val="0"/>
          <w:sz w:val="24"/>
          <w:szCs w:val="24"/>
        </w:rPr>
        <w:t>）结</w:t>
      </w:r>
      <w:r>
        <w:rPr>
          <w:rFonts w:ascii="宋体" w:eastAsia="宋体" w:hAnsi="宋体" w:cs="宋体" w:hint="eastAsia"/>
          <w:kern w:val="0"/>
          <w:sz w:val="24"/>
          <w:szCs w:val="24"/>
          <w:lang w:eastAsia="zh-Hans"/>
        </w:rPr>
        <w:t>语</w:t>
      </w:r>
      <w:r>
        <w:rPr>
          <w:rFonts w:ascii="宋体" w:eastAsia="宋体" w:hAnsi="宋体" w:cs="宋体" w:hint="eastAsia"/>
          <w:kern w:val="0"/>
          <w:sz w:val="24"/>
          <w:szCs w:val="24"/>
        </w:rPr>
        <w:t>。这部分主要是</w:t>
      </w:r>
      <w:r>
        <w:rPr>
          <w:rFonts w:ascii="宋体" w:eastAsia="宋体" w:hAnsi="宋体" w:cs="宋体" w:hint="eastAsia"/>
          <w:kern w:val="0"/>
          <w:sz w:val="24"/>
          <w:szCs w:val="24"/>
          <w:lang w:eastAsia="zh-Hans"/>
        </w:rPr>
        <w:t>对</w:t>
      </w:r>
      <w:r>
        <w:rPr>
          <w:rFonts w:ascii="宋体" w:eastAsia="宋体" w:hAnsi="宋体" w:cs="宋体" w:hint="eastAsia"/>
          <w:kern w:val="0"/>
          <w:sz w:val="24"/>
          <w:szCs w:val="24"/>
        </w:rPr>
        <w:t>调查</w:t>
      </w:r>
      <w:r>
        <w:rPr>
          <w:rFonts w:ascii="宋体" w:eastAsia="宋体" w:hAnsi="宋体" w:cs="宋体" w:hint="eastAsia"/>
          <w:kern w:val="0"/>
          <w:sz w:val="24"/>
          <w:szCs w:val="24"/>
          <w:lang w:eastAsia="zh-Hans"/>
        </w:rPr>
        <w:t>活动进行总结</w:t>
      </w:r>
      <w:r>
        <w:rPr>
          <w:rFonts w:ascii="宋体" w:eastAsia="宋体" w:hAnsi="宋体" w:cs="宋体"/>
          <w:kern w:val="0"/>
          <w:sz w:val="24"/>
          <w:szCs w:val="24"/>
          <w:lang w:eastAsia="zh-Hans"/>
        </w:rPr>
        <w:t>，</w:t>
      </w:r>
      <w:r>
        <w:rPr>
          <w:rFonts w:ascii="宋体" w:eastAsia="宋体" w:hAnsi="宋体" w:cs="宋体" w:hint="eastAsia"/>
          <w:kern w:val="0"/>
          <w:sz w:val="24"/>
          <w:szCs w:val="24"/>
          <w:lang w:eastAsia="zh-Hans"/>
        </w:rPr>
        <w:t>取得</w:t>
      </w:r>
      <w:r>
        <w:rPr>
          <w:rFonts w:ascii="宋体" w:eastAsia="宋体" w:hAnsi="宋体" w:cs="宋体" w:hint="eastAsia"/>
          <w:kern w:val="0"/>
          <w:sz w:val="24"/>
          <w:szCs w:val="24"/>
        </w:rPr>
        <w:t>的</w:t>
      </w:r>
      <w:r>
        <w:rPr>
          <w:rFonts w:ascii="宋体" w:eastAsia="宋体" w:hAnsi="宋体" w:cs="宋体" w:hint="eastAsia"/>
          <w:kern w:val="0"/>
          <w:sz w:val="24"/>
          <w:szCs w:val="24"/>
          <w:lang w:eastAsia="zh-Hans"/>
        </w:rPr>
        <w:t>成果和可以进一步提升的空间</w:t>
      </w:r>
      <w:r>
        <w:rPr>
          <w:rFonts w:ascii="宋体" w:eastAsia="宋体" w:hAnsi="宋体" w:cs="宋体"/>
          <w:kern w:val="0"/>
          <w:sz w:val="24"/>
          <w:szCs w:val="24"/>
          <w:lang w:eastAsia="zh-Hans"/>
        </w:rPr>
        <w:t>。</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8</w:t>
      </w:r>
      <w:r>
        <w:rPr>
          <w:rFonts w:ascii="宋体" w:eastAsia="宋体" w:hAnsi="宋体" w:cs="宋体" w:hint="eastAsia"/>
          <w:kern w:val="0"/>
          <w:sz w:val="24"/>
          <w:szCs w:val="24"/>
        </w:rPr>
        <w:t>）注释。注释置于</w:t>
      </w:r>
      <w:proofErr w:type="gramStart"/>
      <w:r>
        <w:rPr>
          <w:rFonts w:ascii="宋体" w:eastAsia="宋体" w:hAnsi="宋体" w:cs="宋体" w:hint="eastAsia"/>
          <w:kern w:val="0"/>
          <w:sz w:val="24"/>
          <w:szCs w:val="24"/>
        </w:rPr>
        <w:t>当页下</w:t>
      </w:r>
      <w:proofErr w:type="gramEnd"/>
      <w:r>
        <w:rPr>
          <w:rFonts w:ascii="宋体" w:eastAsia="宋体" w:hAnsi="宋体" w:cs="宋体" w:hint="eastAsia"/>
          <w:kern w:val="0"/>
          <w:sz w:val="24"/>
          <w:szCs w:val="24"/>
        </w:rPr>
        <w:t>（脚注）</w:t>
      </w:r>
      <w:r>
        <w:rPr>
          <w:rFonts w:ascii="宋体" w:eastAsia="宋体" w:hAnsi="宋体" w:cs="宋体"/>
          <w:kern w:val="0"/>
          <w:sz w:val="24"/>
          <w:szCs w:val="24"/>
        </w:rPr>
        <w:t>,</w:t>
      </w:r>
      <w:r>
        <w:rPr>
          <w:rFonts w:ascii="宋体" w:eastAsia="宋体" w:hAnsi="宋体" w:cs="宋体" w:hint="eastAsia"/>
          <w:kern w:val="0"/>
          <w:sz w:val="24"/>
          <w:szCs w:val="24"/>
        </w:rPr>
        <w:t>每页单独排序。</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lastRenderedPageBreak/>
        <w:t>（</w:t>
      </w:r>
      <w:r>
        <w:rPr>
          <w:rFonts w:ascii="宋体" w:eastAsia="宋体" w:hAnsi="宋体" w:cs="宋体"/>
          <w:kern w:val="0"/>
          <w:sz w:val="24"/>
          <w:szCs w:val="24"/>
        </w:rPr>
        <w:t>9</w:t>
      </w:r>
      <w:r>
        <w:rPr>
          <w:rFonts w:ascii="宋体" w:eastAsia="宋体" w:hAnsi="宋体" w:cs="宋体" w:hint="eastAsia"/>
          <w:kern w:val="0"/>
          <w:sz w:val="24"/>
          <w:szCs w:val="24"/>
        </w:rPr>
        <w:t>）参考文献。置于正文末。</w:t>
      </w:r>
    </w:p>
    <w:p w:rsidR="00510F9F" w:rsidRDefault="009747C7">
      <w:pPr>
        <w:widowControl/>
        <w:tabs>
          <w:tab w:val="left" w:pos="5725"/>
        </w:tabs>
        <w:spacing w:line="288" w:lineRule="auto"/>
        <w:ind w:firstLineChars="217" w:firstLine="52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10</w:t>
      </w:r>
      <w:r>
        <w:rPr>
          <w:rFonts w:ascii="宋体" w:eastAsia="宋体" w:hAnsi="宋体" w:cs="宋体" w:hint="eastAsia"/>
          <w:kern w:val="0"/>
          <w:sz w:val="24"/>
          <w:szCs w:val="24"/>
        </w:rPr>
        <w:t>）字体与字号</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题目：黑体、三号、居中</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作者名字：宋体、四号、居中</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摘要、关键词：楷体、小四号</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正文：宋体、小四号</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参考文献内容：仿宋、五号</w:t>
      </w:r>
    </w:p>
    <w:p w:rsidR="00510F9F" w:rsidRDefault="009747C7">
      <w:pPr>
        <w:widowControl/>
        <w:tabs>
          <w:tab w:val="left" w:pos="5725"/>
        </w:tabs>
        <w:spacing w:line="288"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注释：仿宋、小五号</w:t>
      </w:r>
    </w:p>
    <w:p w:rsidR="00510F9F" w:rsidRDefault="00510F9F">
      <w:pPr>
        <w:widowControl/>
        <w:tabs>
          <w:tab w:val="left" w:pos="5725"/>
        </w:tabs>
        <w:spacing w:line="288" w:lineRule="auto"/>
        <w:ind w:firstLineChars="200" w:firstLine="480"/>
        <w:jc w:val="left"/>
        <w:rPr>
          <w:rFonts w:ascii="宋体" w:eastAsia="宋体" w:hAnsi="宋体" w:cs="宋体"/>
          <w:kern w:val="0"/>
          <w:sz w:val="24"/>
          <w:szCs w:val="24"/>
        </w:rPr>
      </w:pPr>
    </w:p>
    <w:p w:rsidR="00510F9F" w:rsidRDefault="009747C7">
      <w:pPr>
        <w:pStyle w:val="3"/>
        <w:spacing w:before="0" w:after="0" w:line="288" w:lineRule="auto"/>
        <w:rPr>
          <w:rFonts w:ascii="宋体" w:hAnsi="宋体"/>
          <w:bCs/>
          <w:kern w:val="0"/>
          <w:sz w:val="24"/>
          <w:szCs w:val="24"/>
        </w:rPr>
      </w:pPr>
      <w:r>
        <w:rPr>
          <w:rFonts w:ascii="宋体" w:hAnsi="宋体" w:hint="eastAsia"/>
          <w:bCs/>
          <w:kern w:val="0"/>
          <w:sz w:val="24"/>
          <w:szCs w:val="24"/>
        </w:rPr>
        <w:t>五、调查报告交稿的形式和内容</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cs="宋体"/>
          <w:color w:val="000000"/>
          <w:kern w:val="0"/>
          <w:sz w:val="24"/>
          <w:szCs w:val="24"/>
        </w:rPr>
        <w:t>1</w:t>
      </w:r>
      <w:r>
        <w:rPr>
          <w:rFonts w:ascii="宋体" w:eastAsia="宋体" w:hAnsi="宋体"/>
          <w:kern w:val="0"/>
          <w:sz w:val="24"/>
          <w:szCs w:val="24"/>
        </w:rPr>
        <w:t>.</w:t>
      </w:r>
      <w:r>
        <w:rPr>
          <w:rFonts w:ascii="宋体" w:eastAsia="宋体" w:hAnsi="宋体" w:hint="eastAsia"/>
          <w:kern w:val="0"/>
          <w:sz w:val="24"/>
          <w:szCs w:val="24"/>
        </w:rPr>
        <w:t>调查报告装订要求：</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统一采用</w:t>
      </w:r>
      <w:r>
        <w:rPr>
          <w:rFonts w:ascii="宋体" w:eastAsia="宋体" w:hAnsi="宋体"/>
          <w:kern w:val="0"/>
          <w:sz w:val="24"/>
          <w:szCs w:val="24"/>
        </w:rPr>
        <w:t>A4</w:t>
      </w:r>
      <w:r>
        <w:rPr>
          <w:rFonts w:ascii="宋体" w:eastAsia="宋体" w:hAnsi="宋体" w:hint="eastAsia"/>
          <w:kern w:val="0"/>
          <w:sz w:val="24"/>
          <w:szCs w:val="24"/>
        </w:rPr>
        <w:t>纸打印，左侧装订。</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页码位于页面底端（页脚），居中对齐；行距</w:t>
      </w:r>
      <w:r>
        <w:rPr>
          <w:rFonts w:ascii="宋体" w:eastAsia="宋体" w:hAnsi="宋体"/>
          <w:kern w:val="0"/>
          <w:sz w:val="24"/>
          <w:szCs w:val="24"/>
        </w:rPr>
        <w:t>20</w:t>
      </w:r>
      <w:r>
        <w:rPr>
          <w:rFonts w:ascii="宋体" w:eastAsia="宋体" w:hAnsi="宋体" w:hint="eastAsia"/>
          <w:kern w:val="0"/>
          <w:sz w:val="24"/>
          <w:szCs w:val="24"/>
        </w:rPr>
        <w:t>磅。</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装订顺序：（</w:t>
      </w:r>
      <w:r>
        <w:rPr>
          <w:rFonts w:ascii="宋体" w:eastAsia="宋体" w:hAnsi="宋体"/>
          <w:kern w:val="0"/>
          <w:sz w:val="24"/>
          <w:szCs w:val="24"/>
        </w:rPr>
        <w:t>1</w:t>
      </w:r>
      <w:r>
        <w:rPr>
          <w:rFonts w:ascii="宋体" w:eastAsia="宋体" w:hAnsi="宋体" w:hint="eastAsia"/>
          <w:kern w:val="0"/>
          <w:sz w:val="24"/>
          <w:szCs w:val="24"/>
        </w:rPr>
        <w:t>）封面；（</w:t>
      </w:r>
      <w:r>
        <w:rPr>
          <w:rFonts w:ascii="宋体" w:eastAsia="宋体" w:hAnsi="宋体"/>
          <w:kern w:val="0"/>
          <w:sz w:val="24"/>
          <w:szCs w:val="24"/>
        </w:rPr>
        <w:t>2</w:t>
      </w:r>
      <w:r>
        <w:rPr>
          <w:rFonts w:ascii="宋体" w:eastAsia="宋体" w:hAnsi="宋体" w:hint="eastAsia"/>
          <w:kern w:val="0"/>
          <w:sz w:val="24"/>
          <w:szCs w:val="24"/>
        </w:rPr>
        <w:t>）调查报告正文；（</w:t>
      </w:r>
      <w:r>
        <w:rPr>
          <w:rFonts w:ascii="宋体" w:eastAsia="宋体" w:hAnsi="宋体"/>
          <w:kern w:val="0"/>
          <w:sz w:val="24"/>
          <w:szCs w:val="24"/>
        </w:rPr>
        <w:t>3</w:t>
      </w:r>
      <w:r>
        <w:rPr>
          <w:rFonts w:ascii="宋体" w:eastAsia="宋体" w:hAnsi="宋体" w:hint="eastAsia"/>
          <w:kern w:val="0"/>
          <w:sz w:val="24"/>
          <w:szCs w:val="24"/>
        </w:rPr>
        <w:t>）调查过程证明材料（证明材料可以粘贴在</w:t>
      </w:r>
      <w:r>
        <w:rPr>
          <w:rFonts w:ascii="宋体" w:eastAsia="宋体" w:hAnsi="宋体"/>
          <w:kern w:val="0"/>
          <w:sz w:val="24"/>
          <w:szCs w:val="24"/>
        </w:rPr>
        <w:t>A4</w:t>
      </w:r>
      <w:r>
        <w:rPr>
          <w:rFonts w:ascii="宋体" w:eastAsia="宋体" w:hAnsi="宋体" w:hint="eastAsia"/>
          <w:kern w:val="0"/>
          <w:sz w:val="24"/>
          <w:szCs w:val="24"/>
        </w:rPr>
        <w:t>纸上）</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kern w:val="0"/>
          <w:sz w:val="24"/>
          <w:szCs w:val="24"/>
        </w:rPr>
        <w:t>2.</w:t>
      </w:r>
      <w:r>
        <w:rPr>
          <w:rFonts w:ascii="宋体" w:eastAsia="宋体" w:hAnsi="宋体" w:hint="eastAsia"/>
          <w:kern w:val="0"/>
          <w:sz w:val="24"/>
          <w:szCs w:val="24"/>
        </w:rPr>
        <w:t>调查报告的交稿内容：</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w:t>
      </w:r>
      <w:r>
        <w:rPr>
          <w:rFonts w:ascii="宋体" w:eastAsia="宋体" w:hAnsi="宋体"/>
          <w:kern w:val="0"/>
          <w:sz w:val="24"/>
          <w:szCs w:val="24"/>
        </w:rPr>
        <w:t>1</w:t>
      </w:r>
      <w:r>
        <w:rPr>
          <w:rFonts w:ascii="宋体" w:eastAsia="宋体" w:hAnsi="宋体" w:hint="eastAsia"/>
          <w:kern w:val="0"/>
          <w:sz w:val="24"/>
          <w:szCs w:val="24"/>
        </w:rPr>
        <w:t>）封面：（统一格式，点击下载：社会实践报告封面）所提交的报告一定要在封面注明所有参加者的院系、年级、学号、姓名和联系方式。</w:t>
      </w:r>
      <w:r>
        <w:rPr>
          <w:rFonts w:ascii="宋体" w:eastAsia="宋体" w:hAnsi="宋体"/>
          <w:kern w:val="0"/>
          <w:sz w:val="24"/>
          <w:szCs w:val="24"/>
        </w:rPr>
        <w:t>(</w:t>
      </w:r>
      <w:r>
        <w:rPr>
          <w:rFonts w:ascii="宋体" w:eastAsia="宋体" w:hAnsi="宋体" w:hint="eastAsia"/>
          <w:kern w:val="0"/>
          <w:sz w:val="24"/>
          <w:szCs w:val="24"/>
        </w:rPr>
        <w:t>在需要成绩的姓名前面打</w:t>
      </w:r>
      <w:r>
        <w:rPr>
          <w:rFonts w:ascii="宋体" w:eastAsia="宋体" w:hAnsi="宋体" w:hint="eastAsia"/>
          <w:kern w:val="0"/>
          <w:sz w:val="24"/>
          <w:szCs w:val="24"/>
        </w:rPr>
        <w:sym w:font="Wingdings 2" w:char="F050"/>
      </w:r>
      <w:r>
        <w:rPr>
          <w:rFonts w:ascii="宋体" w:eastAsia="宋体" w:hAnsi="宋体"/>
          <w:kern w:val="0"/>
          <w:sz w:val="24"/>
          <w:szCs w:val="24"/>
        </w:rPr>
        <w:t>)</w:t>
      </w:r>
      <w:r>
        <w:rPr>
          <w:rFonts w:ascii="宋体" w:eastAsia="宋体" w:hAnsi="宋体" w:hint="eastAsia"/>
          <w:kern w:val="0"/>
          <w:sz w:val="24"/>
          <w:szCs w:val="24"/>
        </w:rPr>
        <w:t>。封面上团队成员的信息表格可自行增加人数。</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w:t>
      </w:r>
      <w:r>
        <w:rPr>
          <w:rFonts w:ascii="宋体" w:eastAsia="宋体" w:hAnsi="宋体"/>
          <w:kern w:val="0"/>
          <w:sz w:val="24"/>
          <w:szCs w:val="24"/>
        </w:rPr>
        <w:t>2</w:t>
      </w:r>
      <w:r>
        <w:rPr>
          <w:rFonts w:ascii="宋体" w:eastAsia="宋体" w:hAnsi="宋体" w:hint="eastAsia"/>
          <w:kern w:val="0"/>
          <w:sz w:val="24"/>
          <w:szCs w:val="24"/>
        </w:rPr>
        <w:t>）调查报告正文</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w:t>
      </w:r>
      <w:r>
        <w:rPr>
          <w:rFonts w:ascii="宋体" w:eastAsia="宋体" w:hAnsi="宋体"/>
          <w:kern w:val="0"/>
          <w:sz w:val="24"/>
          <w:szCs w:val="24"/>
        </w:rPr>
        <w:t>3</w:t>
      </w:r>
      <w:r>
        <w:rPr>
          <w:rFonts w:ascii="宋体" w:eastAsia="宋体" w:hAnsi="宋体" w:hint="eastAsia"/>
          <w:kern w:val="0"/>
          <w:sz w:val="24"/>
          <w:szCs w:val="24"/>
        </w:rPr>
        <w:t>）调查过程证明材料</w:t>
      </w:r>
    </w:p>
    <w:p w:rsidR="00510F9F" w:rsidRDefault="009747C7">
      <w:pPr>
        <w:widowControl/>
        <w:spacing w:line="288" w:lineRule="auto"/>
        <w:ind w:firstLineChars="200" w:firstLine="480"/>
        <w:jc w:val="left"/>
        <w:rPr>
          <w:rFonts w:ascii="宋体" w:eastAsia="宋体" w:hAnsi="宋体"/>
          <w:kern w:val="0"/>
          <w:sz w:val="24"/>
          <w:szCs w:val="24"/>
        </w:rPr>
      </w:pPr>
      <w:r>
        <w:rPr>
          <w:rFonts w:ascii="宋体" w:eastAsia="宋体" w:hAnsi="宋体"/>
          <w:kern w:val="0"/>
          <w:sz w:val="24"/>
          <w:szCs w:val="24"/>
        </w:rPr>
        <w:t>3.</w:t>
      </w:r>
      <w:r>
        <w:rPr>
          <w:rFonts w:ascii="宋体" w:eastAsia="宋体" w:hAnsi="宋体" w:hint="eastAsia"/>
          <w:kern w:val="0"/>
          <w:sz w:val="24"/>
          <w:szCs w:val="24"/>
        </w:rPr>
        <w:t>调查报告的提交方式与时间</w:t>
      </w:r>
    </w:p>
    <w:p w:rsidR="00510F9F" w:rsidRDefault="009747C7">
      <w:pPr>
        <w:widowControl/>
        <w:spacing w:line="288" w:lineRule="auto"/>
        <w:ind w:firstLineChars="200" w:firstLine="480"/>
        <w:jc w:val="left"/>
        <w:rPr>
          <w:rFonts w:ascii="宋体" w:eastAsia="宋体" w:hAnsi="宋体"/>
          <w:color w:val="C00000"/>
          <w:kern w:val="0"/>
          <w:sz w:val="24"/>
          <w:szCs w:val="24"/>
        </w:rPr>
      </w:pPr>
      <w:r>
        <w:rPr>
          <w:rFonts w:ascii="宋体" w:eastAsia="宋体" w:hAnsi="宋体" w:hint="eastAsia"/>
          <w:kern w:val="0"/>
          <w:sz w:val="24"/>
          <w:szCs w:val="24"/>
        </w:rPr>
        <w:t>报告</w:t>
      </w:r>
      <w:ins w:id="75" w:author="出水芙蓉" w:date="2023-12-18T16:50:00Z">
        <w:r>
          <w:rPr>
            <w:rFonts w:ascii="宋体" w:eastAsia="宋体" w:hAnsi="宋体" w:hint="eastAsia"/>
            <w:kern w:val="0"/>
            <w:sz w:val="24"/>
            <w:szCs w:val="24"/>
          </w:rPr>
          <w:t>在规定时间内</w:t>
        </w:r>
      </w:ins>
      <w:del w:id="76" w:author="出水芙蓉" w:date="2023-12-18T16:49:00Z">
        <w:r>
          <w:rPr>
            <w:rFonts w:ascii="宋体" w:eastAsia="宋体" w:hAnsi="宋体" w:hint="eastAsia"/>
            <w:kern w:val="0"/>
            <w:sz w:val="24"/>
            <w:szCs w:val="24"/>
          </w:rPr>
          <w:delText>要</w:delText>
        </w:r>
      </w:del>
      <w:r>
        <w:rPr>
          <w:rFonts w:ascii="宋体" w:eastAsia="宋体" w:hAnsi="宋体" w:hint="eastAsia"/>
          <w:kern w:val="0"/>
          <w:sz w:val="24"/>
          <w:szCs w:val="24"/>
        </w:rPr>
        <w:t>分别以纸质版和电子版形式提交</w:t>
      </w:r>
      <w:del w:id="77" w:author="出水芙蓉" w:date="2023-12-18T16:50:00Z">
        <w:r>
          <w:rPr>
            <w:rFonts w:ascii="宋体" w:eastAsia="宋体" w:hAnsi="宋体" w:hint="eastAsia"/>
            <w:kern w:val="0"/>
            <w:sz w:val="24"/>
            <w:szCs w:val="24"/>
          </w:rPr>
          <w:delText>。纸质版在规定时间内交</w:delText>
        </w:r>
      </w:del>
      <w:r>
        <w:rPr>
          <w:rFonts w:ascii="宋体" w:eastAsia="宋体" w:hAnsi="宋体" w:hint="eastAsia"/>
          <w:kern w:val="0"/>
          <w:sz w:val="24"/>
          <w:szCs w:val="24"/>
        </w:rPr>
        <w:t>给所在班级的</w:t>
      </w:r>
      <w:ins w:id="78" w:author="出水芙蓉" w:date="2023-12-18T16:44:00Z">
        <w:r>
          <w:rPr>
            <w:rFonts w:ascii="宋体" w:eastAsia="宋体" w:hAnsi="宋体" w:hint="eastAsia"/>
            <w:kern w:val="0"/>
            <w:sz w:val="24"/>
            <w:szCs w:val="24"/>
          </w:rPr>
          <w:t>年级长</w:t>
        </w:r>
      </w:ins>
      <w:del w:id="79" w:author="出水芙蓉" w:date="2023-12-18T16:43:00Z">
        <w:r>
          <w:rPr>
            <w:rFonts w:ascii="宋体" w:eastAsia="宋体" w:hAnsi="宋体" w:hint="eastAsia"/>
            <w:kern w:val="0"/>
            <w:sz w:val="24"/>
            <w:szCs w:val="24"/>
          </w:rPr>
          <w:delText>学习委员</w:delText>
        </w:r>
      </w:del>
      <w:ins w:id="80" w:author="出水芙蓉" w:date="2023-12-18T16:44:00Z">
        <w:r>
          <w:rPr>
            <w:rFonts w:ascii="宋体" w:eastAsia="宋体" w:hAnsi="宋体" w:hint="eastAsia"/>
            <w:kern w:val="0"/>
            <w:sz w:val="24"/>
            <w:szCs w:val="24"/>
          </w:rPr>
          <w:t>。年级长</w:t>
        </w:r>
      </w:ins>
      <w:del w:id="81" w:author="出水芙蓉" w:date="2023-12-18T16:44:00Z">
        <w:r>
          <w:rPr>
            <w:rFonts w:ascii="宋体" w:eastAsia="宋体" w:hAnsi="宋体" w:hint="eastAsia"/>
            <w:kern w:val="0"/>
            <w:sz w:val="24"/>
            <w:szCs w:val="24"/>
          </w:rPr>
          <w:delText>，学习委员</w:delText>
        </w:r>
      </w:del>
      <w:r>
        <w:rPr>
          <w:rFonts w:ascii="宋体" w:eastAsia="宋体" w:hAnsi="宋体" w:hint="eastAsia"/>
          <w:kern w:val="0"/>
          <w:sz w:val="24"/>
          <w:szCs w:val="24"/>
        </w:rPr>
        <w:t>收齐后</w:t>
      </w:r>
      <w:ins w:id="82" w:author="出水芙蓉" w:date="2023-12-18T16:44:00Z">
        <w:r>
          <w:rPr>
            <w:rFonts w:ascii="宋体" w:eastAsia="宋体" w:hAnsi="宋体" w:hint="eastAsia"/>
            <w:kern w:val="0"/>
            <w:sz w:val="24"/>
            <w:szCs w:val="24"/>
          </w:rPr>
          <w:t>，</w:t>
        </w:r>
      </w:ins>
      <w:ins w:id="83" w:author="出水芙蓉" w:date="2023-12-18T16:46:00Z">
        <w:r>
          <w:rPr>
            <w:rFonts w:ascii="宋体" w:eastAsia="宋体" w:hAnsi="宋体" w:hint="eastAsia"/>
            <w:kern w:val="0"/>
            <w:sz w:val="24"/>
            <w:szCs w:val="24"/>
          </w:rPr>
          <w:t>请将</w:t>
        </w:r>
      </w:ins>
      <w:ins w:id="84" w:author="出水芙蓉" w:date="2023-12-18T16:44:00Z">
        <w:r>
          <w:rPr>
            <w:rFonts w:ascii="宋体" w:eastAsia="宋体" w:hAnsi="宋体" w:hint="eastAsia"/>
            <w:kern w:val="0"/>
            <w:sz w:val="24"/>
            <w:szCs w:val="24"/>
          </w:rPr>
          <w:t>纸质</w:t>
        </w:r>
        <w:proofErr w:type="gramStart"/>
        <w:r>
          <w:rPr>
            <w:rFonts w:ascii="宋体" w:eastAsia="宋体" w:hAnsi="宋体" w:hint="eastAsia"/>
            <w:kern w:val="0"/>
            <w:sz w:val="24"/>
            <w:szCs w:val="24"/>
          </w:rPr>
          <w:t>版报告</w:t>
        </w:r>
      </w:ins>
      <w:proofErr w:type="gramEnd"/>
      <w:r>
        <w:rPr>
          <w:rFonts w:ascii="宋体" w:eastAsia="宋体" w:hAnsi="宋体" w:hint="eastAsia"/>
          <w:kern w:val="0"/>
          <w:sz w:val="24"/>
          <w:szCs w:val="24"/>
        </w:rPr>
        <w:t>统一交至各任课教师处</w:t>
      </w:r>
      <w:ins w:id="85" w:author="出水芙蓉" w:date="2023-12-18T16:44:00Z">
        <w:r>
          <w:rPr>
            <w:rFonts w:ascii="宋体" w:eastAsia="宋体" w:hAnsi="宋体" w:hint="eastAsia"/>
            <w:kern w:val="0"/>
            <w:sz w:val="24"/>
            <w:szCs w:val="24"/>
          </w:rPr>
          <w:t>，</w:t>
        </w:r>
      </w:ins>
      <w:ins w:id="86" w:author="出水芙蓉" w:date="2023-12-18T16:45:00Z">
        <w:r>
          <w:rPr>
            <w:rFonts w:ascii="宋体" w:eastAsia="宋体" w:hAnsi="宋体" w:hint="eastAsia"/>
            <w:kern w:val="0"/>
            <w:sz w:val="24"/>
            <w:szCs w:val="24"/>
          </w:rPr>
          <w:t>电子版报告请打包发到任课教师邮箱，</w:t>
        </w:r>
      </w:ins>
      <w:ins w:id="87" w:author="出水芙蓉" w:date="2023-12-18T16:46:00Z">
        <w:r>
          <w:rPr>
            <w:rFonts w:ascii="宋体" w:eastAsia="宋体" w:hAnsi="宋体" w:hint="eastAsia"/>
            <w:kern w:val="0"/>
            <w:sz w:val="24"/>
            <w:szCs w:val="24"/>
          </w:rPr>
          <w:t>务必请</w:t>
        </w:r>
      </w:ins>
      <w:ins w:id="88" w:author="出水芙蓉" w:date="2023-12-18T16:45:00Z">
        <w:r>
          <w:rPr>
            <w:rFonts w:ascii="宋体" w:eastAsia="宋体" w:hAnsi="宋体" w:hint="eastAsia"/>
            <w:kern w:val="0"/>
            <w:sz w:val="24"/>
            <w:szCs w:val="24"/>
          </w:rPr>
          <w:t>同学们在邮件主题一栏填写所在院系、姓名和学号等详细信息，以便教师核对相关信息。</w:t>
        </w:r>
      </w:ins>
      <w:del w:id="89" w:author="出水芙蓉" w:date="2023-12-18T16:44:00Z">
        <w:r>
          <w:rPr>
            <w:rFonts w:ascii="宋体" w:eastAsia="宋体" w:hAnsi="宋体" w:hint="eastAsia"/>
            <w:kern w:val="0"/>
            <w:sz w:val="24"/>
            <w:szCs w:val="24"/>
          </w:rPr>
          <w:delText>。</w:delText>
        </w:r>
      </w:del>
      <w:r>
        <w:rPr>
          <w:rFonts w:ascii="宋体" w:eastAsia="宋体" w:hAnsi="宋体" w:hint="eastAsia"/>
          <w:kern w:val="0"/>
          <w:sz w:val="24"/>
          <w:szCs w:val="24"/>
        </w:rPr>
        <w:t>老师根据报告质量确定成绩。</w:t>
      </w:r>
      <w:del w:id="90" w:author="出水芙蓉" w:date="2023-12-18T16:46:00Z">
        <w:r>
          <w:rPr>
            <w:rFonts w:ascii="宋体" w:eastAsia="宋体" w:hAnsi="宋体" w:hint="eastAsia"/>
            <w:kern w:val="0"/>
            <w:sz w:val="24"/>
            <w:szCs w:val="24"/>
          </w:rPr>
          <w:delText>电子版可随时发到任课教师</w:delText>
        </w:r>
        <w:r>
          <w:rPr>
            <w:rFonts w:ascii="宋体" w:eastAsia="宋体" w:hAnsi="宋体" w:hint="eastAsia"/>
            <w:kern w:val="0"/>
            <w:sz w:val="24"/>
            <w:szCs w:val="24"/>
            <w:lang w:eastAsia="zh-Hans"/>
          </w:rPr>
          <w:delText>指定</w:delText>
        </w:r>
        <w:r>
          <w:rPr>
            <w:rFonts w:ascii="宋体" w:eastAsia="宋体" w:hAnsi="宋体" w:hint="eastAsia"/>
            <w:kern w:val="0"/>
            <w:sz w:val="24"/>
            <w:szCs w:val="24"/>
          </w:rPr>
          <w:delText>邮箱，注意在邮件主题一栏填写所在院系、姓名和学号等详细信息，以便教师核对相关信息。</w:delText>
        </w:r>
        <w:r>
          <w:rPr>
            <w:rFonts w:ascii="宋体" w:eastAsia="宋体" w:hAnsi="宋体" w:hint="eastAsia"/>
            <w:color w:val="C00000"/>
            <w:kern w:val="0"/>
            <w:sz w:val="24"/>
            <w:szCs w:val="24"/>
          </w:rPr>
          <w:delText>电子版</w:delText>
        </w:r>
        <w:r>
          <w:rPr>
            <w:rFonts w:ascii="宋体" w:eastAsia="宋体" w:hAnsi="宋体" w:hint="eastAsia"/>
            <w:color w:val="C00000"/>
            <w:kern w:val="0"/>
            <w:sz w:val="24"/>
            <w:szCs w:val="24"/>
            <w:lang w:eastAsia="zh-Hans"/>
          </w:rPr>
          <w:delText>截止时间为</w:delText>
        </w:r>
        <w:r>
          <w:rPr>
            <w:rFonts w:ascii="宋体" w:eastAsia="宋体" w:hAnsi="宋体"/>
            <w:color w:val="C00000"/>
            <w:kern w:val="0"/>
            <w:sz w:val="24"/>
            <w:szCs w:val="24"/>
            <w:lang w:eastAsia="zh-Hans"/>
          </w:rPr>
          <w:delText>2023</w:delText>
        </w:r>
        <w:r>
          <w:rPr>
            <w:rFonts w:ascii="宋体" w:eastAsia="宋体" w:hAnsi="宋体" w:hint="eastAsia"/>
            <w:color w:val="C00000"/>
            <w:kern w:val="0"/>
            <w:sz w:val="24"/>
            <w:szCs w:val="24"/>
            <w:lang w:eastAsia="zh-Hans"/>
          </w:rPr>
          <w:delText>年</w:delText>
        </w:r>
        <w:r>
          <w:rPr>
            <w:rFonts w:ascii="宋体" w:eastAsia="宋体" w:hAnsi="宋体"/>
            <w:color w:val="C00000"/>
            <w:kern w:val="0"/>
            <w:sz w:val="24"/>
            <w:szCs w:val="24"/>
            <w:lang w:eastAsia="zh-Hans"/>
          </w:rPr>
          <w:delText>2</w:delText>
        </w:r>
        <w:r>
          <w:rPr>
            <w:rFonts w:ascii="宋体" w:eastAsia="宋体" w:hAnsi="宋体" w:hint="eastAsia"/>
            <w:color w:val="C00000"/>
            <w:kern w:val="0"/>
            <w:sz w:val="24"/>
            <w:szCs w:val="24"/>
          </w:rPr>
          <w:delText>月</w:delText>
        </w:r>
        <w:r>
          <w:rPr>
            <w:rFonts w:ascii="宋体" w:eastAsia="宋体" w:hAnsi="宋体"/>
            <w:color w:val="C00000"/>
            <w:kern w:val="0"/>
            <w:sz w:val="24"/>
            <w:szCs w:val="24"/>
          </w:rPr>
          <w:delText>1</w:delText>
        </w:r>
        <w:r>
          <w:rPr>
            <w:rFonts w:ascii="宋体" w:eastAsia="宋体" w:hAnsi="宋体" w:hint="eastAsia"/>
            <w:color w:val="C00000"/>
            <w:kern w:val="0"/>
            <w:sz w:val="24"/>
            <w:szCs w:val="24"/>
          </w:rPr>
          <w:delText>日</w:delText>
        </w:r>
        <w:r>
          <w:rPr>
            <w:rFonts w:ascii="宋体" w:eastAsia="宋体" w:hAnsi="宋体"/>
            <w:color w:val="C00000"/>
            <w:kern w:val="0"/>
            <w:sz w:val="24"/>
            <w:szCs w:val="24"/>
            <w:lang w:eastAsia="zh-Hans"/>
          </w:rPr>
          <w:delText>。</w:delText>
        </w:r>
      </w:del>
    </w:p>
    <w:p w:rsidR="00510F9F" w:rsidRDefault="009747C7">
      <w:pPr>
        <w:widowControl/>
        <w:spacing w:line="288" w:lineRule="auto"/>
        <w:ind w:firstLineChars="200" w:firstLine="482"/>
        <w:jc w:val="left"/>
        <w:rPr>
          <w:rFonts w:ascii="宋体" w:eastAsia="宋体" w:hAnsi="宋体"/>
          <w:kern w:val="0"/>
          <w:sz w:val="24"/>
          <w:szCs w:val="24"/>
        </w:rPr>
      </w:pPr>
      <w:r>
        <w:rPr>
          <w:rFonts w:ascii="宋体" w:eastAsia="宋体" w:hAnsi="宋体" w:hint="eastAsia"/>
          <w:b/>
          <w:kern w:val="0"/>
          <w:sz w:val="24"/>
          <w:szCs w:val="24"/>
        </w:rPr>
        <w:t>特别注意：</w:t>
      </w:r>
      <w:r>
        <w:rPr>
          <w:rFonts w:ascii="宋体" w:eastAsia="宋体" w:hAnsi="宋体" w:hint="eastAsia"/>
          <w:kern w:val="0"/>
          <w:sz w:val="24"/>
          <w:szCs w:val="24"/>
        </w:rPr>
        <w:t>团队中不同专业或院系的同学需要向各自的任课教师提交实践报告，但团队中同一专业或者院系的同学只需集体提交一份实践报告，其他成员不需要重复提交。</w:t>
      </w:r>
    </w:p>
    <w:p w:rsidR="00510F9F" w:rsidRDefault="00510F9F">
      <w:pPr>
        <w:widowControl/>
        <w:spacing w:line="288" w:lineRule="auto"/>
        <w:ind w:firstLineChars="200" w:firstLine="480"/>
        <w:jc w:val="left"/>
        <w:rPr>
          <w:rFonts w:ascii="宋体" w:eastAsia="宋体" w:hAnsi="宋体"/>
          <w:kern w:val="0"/>
          <w:sz w:val="24"/>
          <w:szCs w:val="24"/>
        </w:rPr>
      </w:pPr>
    </w:p>
    <w:p w:rsidR="00510F9F" w:rsidRDefault="009747C7">
      <w:pPr>
        <w:pStyle w:val="3"/>
        <w:spacing w:before="0" w:after="0" w:line="288" w:lineRule="auto"/>
        <w:rPr>
          <w:rFonts w:ascii="宋体" w:hAnsi="宋体"/>
          <w:bCs/>
          <w:kern w:val="0"/>
          <w:sz w:val="24"/>
          <w:szCs w:val="24"/>
        </w:rPr>
      </w:pPr>
      <w:r>
        <w:rPr>
          <w:rFonts w:ascii="宋体" w:hAnsi="宋体" w:hint="eastAsia"/>
          <w:bCs/>
          <w:kern w:val="0"/>
          <w:sz w:val="24"/>
          <w:szCs w:val="24"/>
        </w:rPr>
        <w:t>六、指导教师职责与工作</w:t>
      </w:r>
    </w:p>
    <w:p w:rsidR="00510F9F" w:rsidRDefault="009747C7">
      <w:pPr>
        <w:widowControl/>
        <w:spacing w:line="288" w:lineRule="auto"/>
        <w:ind w:firstLineChars="200" w:firstLine="480"/>
        <w:jc w:val="left"/>
        <w:rPr>
          <w:rFonts w:ascii="宋体" w:eastAsia="宋体" w:hAnsi="宋体" w:cs="宋体"/>
          <w:kern w:val="0"/>
          <w:sz w:val="24"/>
          <w:szCs w:val="24"/>
        </w:rPr>
      </w:pPr>
      <w:r>
        <w:rPr>
          <w:rFonts w:ascii="宋体" w:eastAsia="宋体" w:hAnsi="宋体"/>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承担《毛泽东思想和中国特色社会主义理论体系概论》教学任务的教师负责确定实践选题范围、布置实践教学活动、动员组织学生、全程指导参与实践活动、批改实践报告和评定成绩。</w:t>
      </w:r>
    </w:p>
    <w:p w:rsidR="00510F9F" w:rsidRDefault="009747C7">
      <w:pPr>
        <w:widowControl/>
        <w:spacing w:line="288"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要对学生的社会实践活动选题、活动过程和报告撰写给予必要的组织和指导。要认真组织，严格要求，充分发挥学生的主体作用，培养和提高学生自</w:t>
      </w:r>
      <w:r>
        <w:rPr>
          <w:rFonts w:ascii="宋体" w:eastAsia="宋体" w:hAnsi="宋体" w:cs="宋体" w:hint="eastAsia"/>
          <w:kern w:val="0"/>
          <w:sz w:val="24"/>
          <w:szCs w:val="24"/>
        </w:rPr>
        <w:lastRenderedPageBreak/>
        <w:t>己组织、自主活动的能力，充分调动学生参加实践学习的主动性、积极性和创造性。</w:t>
      </w:r>
    </w:p>
    <w:p w:rsidR="00510F9F" w:rsidRDefault="009747C7">
      <w:pPr>
        <w:jc w:val="left"/>
        <w:rPr>
          <w:rFonts w:ascii="宋体" w:eastAsia="宋体" w:hAnsi="宋体"/>
          <w:sz w:val="24"/>
          <w:szCs w:val="24"/>
        </w:rPr>
      </w:pPr>
      <w:r>
        <w:rPr>
          <w:rFonts w:ascii="宋体" w:eastAsia="宋体" w:hAnsi="宋体"/>
          <w:kern w:val="0"/>
          <w:sz w:val="24"/>
          <w:szCs w:val="24"/>
        </w:rPr>
        <w:t xml:space="preserve">   3.</w:t>
      </w:r>
      <w:r>
        <w:rPr>
          <w:rFonts w:ascii="宋体" w:eastAsia="宋体" w:hAnsi="宋体" w:hint="eastAsia"/>
          <w:kern w:val="0"/>
          <w:sz w:val="24"/>
          <w:szCs w:val="24"/>
        </w:rPr>
        <w:t>负责对学生社会实践活动报告进行认真批改，按百分制评定成绩。</w:t>
      </w:r>
    </w:p>
    <w:p w:rsidR="00510F9F" w:rsidRDefault="00510F9F">
      <w:pPr>
        <w:jc w:val="left"/>
        <w:rPr>
          <w:rFonts w:ascii="宋体" w:eastAsia="宋体" w:hAnsi="宋体"/>
          <w:sz w:val="24"/>
          <w:szCs w:val="24"/>
        </w:rPr>
      </w:pPr>
    </w:p>
    <w:p w:rsidR="00510F9F" w:rsidRDefault="00510F9F">
      <w:pPr>
        <w:jc w:val="left"/>
        <w:rPr>
          <w:rFonts w:ascii="宋体" w:eastAsia="宋体" w:hAnsi="宋体"/>
          <w:sz w:val="24"/>
          <w:szCs w:val="24"/>
        </w:rPr>
      </w:pPr>
    </w:p>
    <w:p w:rsidR="00510F9F" w:rsidRDefault="00510F9F">
      <w:pPr>
        <w:jc w:val="left"/>
        <w:rPr>
          <w:rFonts w:ascii="宋体" w:eastAsia="宋体" w:hAnsi="宋体"/>
          <w:sz w:val="24"/>
          <w:szCs w:val="24"/>
        </w:rPr>
      </w:pPr>
    </w:p>
    <w:p w:rsidR="00510F9F" w:rsidRDefault="00510F9F">
      <w:pPr>
        <w:jc w:val="left"/>
        <w:rPr>
          <w:rFonts w:ascii="宋体" w:eastAsia="宋体" w:hAnsi="宋体"/>
          <w:sz w:val="24"/>
          <w:szCs w:val="24"/>
        </w:rPr>
      </w:pPr>
    </w:p>
    <w:p w:rsidR="00510F9F" w:rsidRDefault="00510F9F">
      <w:pPr>
        <w:jc w:val="left"/>
        <w:rPr>
          <w:rFonts w:ascii="宋体" w:eastAsia="宋体" w:hAnsi="宋体"/>
          <w:sz w:val="24"/>
          <w:szCs w:val="24"/>
        </w:rPr>
      </w:pPr>
    </w:p>
    <w:p w:rsidR="00510F9F" w:rsidRDefault="009747C7">
      <w:pPr>
        <w:jc w:val="right"/>
        <w:rPr>
          <w:rFonts w:ascii="宋体" w:eastAsia="宋体" w:hAnsi="宋体"/>
          <w:sz w:val="24"/>
          <w:szCs w:val="24"/>
        </w:rPr>
      </w:pPr>
      <w:r>
        <w:rPr>
          <w:rFonts w:ascii="宋体" w:eastAsia="宋体" w:hAnsi="宋体" w:hint="eastAsia"/>
          <w:sz w:val="24"/>
          <w:szCs w:val="24"/>
        </w:rPr>
        <w:t>马克思主义学院</w:t>
      </w:r>
      <w:r>
        <w:rPr>
          <w:rFonts w:ascii="宋体" w:eastAsia="宋体" w:hAnsi="宋体" w:hint="eastAsia"/>
          <w:sz w:val="24"/>
          <w:szCs w:val="24"/>
          <w:lang w:eastAsia="zh-Hans"/>
        </w:rPr>
        <w:t>马中化</w:t>
      </w:r>
      <w:r>
        <w:rPr>
          <w:rFonts w:ascii="宋体" w:eastAsia="宋体" w:hAnsi="宋体" w:hint="eastAsia"/>
          <w:sz w:val="24"/>
          <w:szCs w:val="24"/>
        </w:rPr>
        <w:t>教研室</w:t>
      </w:r>
    </w:p>
    <w:p w:rsidR="00510F9F" w:rsidRDefault="009747C7">
      <w:pPr>
        <w:jc w:val="right"/>
        <w:rPr>
          <w:ins w:id="91" w:author="出水芙蓉" w:date="2023-12-18T16:59:00Z"/>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w:t>
      </w:r>
      <w:ins w:id="92" w:author="出水芙蓉" w:date="2023-12-18T16:46:00Z">
        <w:r>
          <w:rPr>
            <w:rFonts w:ascii="宋体" w:eastAsia="宋体" w:hAnsi="宋体" w:hint="eastAsia"/>
            <w:sz w:val="24"/>
            <w:szCs w:val="24"/>
          </w:rPr>
          <w:t>3</w:t>
        </w:r>
      </w:ins>
      <w:del w:id="93" w:author="出水芙蓉" w:date="2023-12-18T16:46:00Z">
        <w:r>
          <w:rPr>
            <w:rFonts w:ascii="宋体" w:eastAsia="宋体" w:hAnsi="宋体"/>
            <w:sz w:val="24"/>
            <w:szCs w:val="24"/>
          </w:rPr>
          <w:delText>2</w:delText>
        </w:r>
      </w:del>
      <w:r>
        <w:rPr>
          <w:rFonts w:ascii="宋体" w:eastAsia="宋体" w:hAnsi="宋体" w:hint="eastAsia"/>
          <w:sz w:val="24"/>
          <w:szCs w:val="24"/>
        </w:rPr>
        <w:t>年1</w:t>
      </w:r>
      <w:ins w:id="94" w:author="出水芙蓉" w:date="2023-12-18T16:47:00Z">
        <w:r>
          <w:rPr>
            <w:rFonts w:ascii="宋体" w:eastAsia="宋体" w:hAnsi="宋体" w:hint="eastAsia"/>
            <w:sz w:val="24"/>
            <w:szCs w:val="24"/>
          </w:rPr>
          <w:t>2</w:t>
        </w:r>
      </w:ins>
      <w:del w:id="95" w:author="出水芙蓉" w:date="2023-12-18T16:47:00Z">
        <w:r>
          <w:rPr>
            <w:rFonts w:ascii="宋体" w:eastAsia="宋体" w:hAnsi="宋体"/>
            <w:sz w:val="24"/>
            <w:szCs w:val="24"/>
          </w:rPr>
          <w:delText>0</w:delText>
        </w:r>
      </w:del>
      <w:r>
        <w:rPr>
          <w:rFonts w:ascii="宋体" w:eastAsia="宋体" w:hAnsi="宋体" w:hint="eastAsia"/>
          <w:sz w:val="24"/>
          <w:szCs w:val="24"/>
        </w:rPr>
        <w:t>月</w:t>
      </w:r>
      <w:ins w:id="96" w:author="出水芙蓉" w:date="2023-12-18T16:47:00Z">
        <w:r>
          <w:rPr>
            <w:rFonts w:ascii="宋体" w:eastAsia="宋体" w:hAnsi="宋体" w:hint="eastAsia"/>
            <w:sz w:val="24"/>
            <w:szCs w:val="24"/>
          </w:rPr>
          <w:t>1</w:t>
        </w:r>
      </w:ins>
      <w:ins w:id="97" w:author="Lenovo" w:date="2023-12-19T10:47:00Z">
        <w:r w:rsidR="000B48F7">
          <w:rPr>
            <w:rFonts w:ascii="宋体" w:eastAsia="宋体" w:hAnsi="宋体"/>
            <w:sz w:val="24"/>
            <w:szCs w:val="24"/>
          </w:rPr>
          <w:t>9</w:t>
        </w:r>
      </w:ins>
      <w:ins w:id="98" w:author="出水芙蓉" w:date="2023-12-18T16:47:00Z">
        <w:del w:id="99" w:author="Lenovo" w:date="2023-12-19T10:47:00Z">
          <w:r w:rsidDel="000B48F7">
            <w:rPr>
              <w:rFonts w:ascii="宋体" w:eastAsia="宋体" w:hAnsi="宋体" w:hint="eastAsia"/>
              <w:sz w:val="24"/>
              <w:szCs w:val="24"/>
            </w:rPr>
            <w:delText>8</w:delText>
          </w:r>
        </w:del>
      </w:ins>
      <w:del w:id="100" w:author="出水芙蓉" w:date="2023-12-18T16:47:00Z">
        <w:r>
          <w:rPr>
            <w:rFonts w:ascii="宋体" w:eastAsia="宋体" w:hAnsi="宋体" w:hint="eastAsia"/>
            <w:sz w:val="24"/>
            <w:szCs w:val="24"/>
          </w:rPr>
          <w:delText>2</w:delText>
        </w:r>
        <w:r>
          <w:rPr>
            <w:rFonts w:ascii="宋体" w:eastAsia="宋体" w:hAnsi="宋体"/>
            <w:sz w:val="24"/>
            <w:szCs w:val="24"/>
          </w:rPr>
          <w:delText>1</w:delText>
        </w:r>
      </w:del>
      <w:r>
        <w:rPr>
          <w:rFonts w:ascii="宋体" w:eastAsia="宋体" w:hAnsi="宋体" w:hint="eastAsia"/>
          <w:sz w:val="24"/>
          <w:szCs w:val="24"/>
        </w:rPr>
        <w:t>日</w:t>
      </w:r>
    </w:p>
    <w:p w:rsidR="00510F9F" w:rsidRDefault="00510F9F">
      <w:pPr>
        <w:jc w:val="right"/>
        <w:rPr>
          <w:ins w:id="101" w:author="出水芙蓉" w:date="2023-12-18T16:59:00Z"/>
          <w:rFonts w:ascii="宋体" w:eastAsia="宋体" w:hAnsi="宋体"/>
          <w:sz w:val="24"/>
          <w:szCs w:val="24"/>
        </w:rPr>
      </w:pPr>
    </w:p>
    <w:p w:rsidR="00510F9F" w:rsidRDefault="00510F9F">
      <w:pPr>
        <w:jc w:val="right"/>
        <w:rPr>
          <w:ins w:id="102" w:author="出水芙蓉" w:date="2023-12-18T16:59:00Z"/>
          <w:rFonts w:ascii="宋体" w:eastAsia="宋体" w:hAnsi="宋体"/>
          <w:sz w:val="24"/>
          <w:szCs w:val="24"/>
        </w:rPr>
      </w:pPr>
    </w:p>
    <w:p w:rsidR="00510F9F" w:rsidRDefault="00510F9F">
      <w:pPr>
        <w:jc w:val="right"/>
        <w:rPr>
          <w:ins w:id="103" w:author="出水芙蓉" w:date="2023-12-18T16:59:00Z"/>
          <w:rFonts w:ascii="宋体" w:eastAsia="宋体" w:hAnsi="宋体"/>
          <w:sz w:val="24"/>
          <w:szCs w:val="24"/>
        </w:rPr>
      </w:pPr>
    </w:p>
    <w:p w:rsidR="00510F9F" w:rsidRDefault="00510F9F">
      <w:pPr>
        <w:jc w:val="right"/>
        <w:rPr>
          <w:ins w:id="104" w:author="出水芙蓉" w:date="2023-12-18T16:59:00Z"/>
          <w:rFonts w:ascii="宋体" w:eastAsia="宋体" w:hAnsi="宋体"/>
          <w:sz w:val="24"/>
          <w:szCs w:val="24"/>
        </w:rPr>
      </w:pPr>
    </w:p>
    <w:p w:rsidR="00510F9F" w:rsidRDefault="00510F9F">
      <w:pPr>
        <w:jc w:val="right"/>
        <w:rPr>
          <w:ins w:id="105" w:author="出水芙蓉" w:date="2023-12-18T16:59:00Z"/>
          <w:rFonts w:ascii="宋体" w:eastAsia="宋体" w:hAnsi="宋体"/>
          <w:sz w:val="24"/>
          <w:szCs w:val="24"/>
        </w:rPr>
      </w:pPr>
    </w:p>
    <w:p w:rsidR="00510F9F" w:rsidRDefault="00510F9F">
      <w:pPr>
        <w:jc w:val="right"/>
        <w:rPr>
          <w:ins w:id="106" w:author="出水芙蓉" w:date="2023-12-18T16:59:00Z"/>
          <w:rFonts w:ascii="宋体" w:eastAsia="宋体" w:hAnsi="宋体"/>
          <w:sz w:val="24"/>
          <w:szCs w:val="24"/>
        </w:rPr>
      </w:pPr>
    </w:p>
    <w:p w:rsidR="00510F9F" w:rsidRDefault="00510F9F">
      <w:pPr>
        <w:jc w:val="right"/>
        <w:rPr>
          <w:ins w:id="107" w:author="出水芙蓉" w:date="2023-12-18T16:59:00Z"/>
          <w:rFonts w:ascii="宋体" w:eastAsia="宋体" w:hAnsi="宋体"/>
          <w:sz w:val="24"/>
          <w:szCs w:val="24"/>
        </w:rPr>
      </w:pPr>
    </w:p>
    <w:p w:rsidR="00510F9F" w:rsidRDefault="00510F9F">
      <w:pPr>
        <w:jc w:val="right"/>
        <w:rPr>
          <w:ins w:id="108" w:author="出水芙蓉" w:date="2023-12-18T16:59:00Z"/>
          <w:rFonts w:ascii="宋体" w:eastAsia="宋体" w:hAnsi="宋体"/>
          <w:sz w:val="24"/>
          <w:szCs w:val="24"/>
        </w:rPr>
      </w:pPr>
    </w:p>
    <w:p w:rsidR="00510F9F" w:rsidRDefault="00510F9F">
      <w:pPr>
        <w:jc w:val="right"/>
        <w:rPr>
          <w:ins w:id="109" w:author="出水芙蓉" w:date="2023-12-18T16:59:00Z"/>
          <w:rFonts w:ascii="宋体" w:eastAsia="宋体" w:hAnsi="宋体"/>
          <w:sz w:val="24"/>
          <w:szCs w:val="24"/>
        </w:rPr>
      </w:pPr>
    </w:p>
    <w:p w:rsidR="00510F9F" w:rsidRDefault="00510F9F">
      <w:pPr>
        <w:jc w:val="right"/>
        <w:rPr>
          <w:ins w:id="110" w:author="出水芙蓉" w:date="2023-12-18T16:59:00Z"/>
          <w:rFonts w:ascii="宋体" w:eastAsia="宋体" w:hAnsi="宋体"/>
          <w:sz w:val="24"/>
          <w:szCs w:val="24"/>
        </w:rPr>
      </w:pPr>
    </w:p>
    <w:p w:rsidR="00510F9F" w:rsidRDefault="00510F9F">
      <w:pPr>
        <w:jc w:val="right"/>
        <w:rPr>
          <w:ins w:id="111" w:author="出水芙蓉" w:date="2023-12-18T16:59:00Z"/>
          <w:rFonts w:ascii="宋体" w:eastAsia="宋体" w:hAnsi="宋体"/>
          <w:sz w:val="24"/>
          <w:szCs w:val="24"/>
        </w:rPr>
      </w:pPr>
    </w:p>
    <w:p w:rsidR="00510F9F" w:rsidRDefault="00510F9F">
      <w:pPr>
        <w:jc w:val="right"/>
        <w:rPr>
          <w:ins w:id="112" w:author="出水芙蓉" w:date="2023-12-18T16:59:00Z"/>
          <w:rFonts w:ascii="宋体" w:eastAsia="宋体" w:hAnsi="宋体"/>
          <w:sz w:val="24"/>
          <w:szCs w:val="24"/>
        </w:rPr>
      </w:pPr>
    </w:p>
    <w:p w:rsidR="00510F9F" w:rsidRDefault="00510F9F">
      <w:pPr>
        <w:jc w:val="right"/>
        <w:rPr>
          <w:ins w:id="113" w:author="出水芙蓉" w:date="2023-12-18T16:59:00Z"/>
          <w:rFonts w:ascii="宋体" w:eastAsia="宋体" w:hAnsi="宋体"/>
          <w:sz w:val="24"/>
          <w:szCs w:val="24"/>
        </w:rPr>
      </w:pPr>
    </w:p>
    <w:p w:rsidR="00510F9F" w:rsidRDefault="00510F9F">
      <w:pPr>
        <w:jc w:val="right"/>
        <w:rPr>
          <w:ins w:id="114" w:author="出水芙蓉" w:date="2023-12-18T16:59:00Z"/>
          <w:rFonts w:ascii="宋体" w:eastAsia="宋体" w:hAnsi="宋体"/>
          <w:sz w:val="24"/>
          <w:szCs w:val="24"/>
        </w:rPr>
      </w:pPr>
    </w:p>
    <w:p w:rsidR="00510F9F" w:rsidRDefault="00510F9F">
      <w:pPr>
        <w:jc w:val="right"/>
        <w:rPr>
          <w:ins w:id="115" w:author="出水芙蓉" w:date="2023-12-18T16:59:00Z"/>
          <w:rFonts w:ascii="宋体" w:eastAsia="宋体" w:hAnsi="宋体"/>
          <w:sz w:val="24"/>
          <w:szCs w:val="24"/>
        </w:rPr>
      </w:pPr>
    </w:p>
    <w:p w:rsidR="00510F9F" w:rsidRDefault="00510F9F">
      <w:pPr>
        <w:jc w:val="right"/>
        <w:rPr>
          <w:ins w:id="116" w:author="出水芙蓉" w:date="2023-12-18T16:59:00Z"/>
          <w:rFonts w:ascii="宋体" w:eastAsia="宋体" w:hAnsi="宋体"/>
          <w:sz w:val="24"/>
          <w:szCs w:val="24"/>
        </w:rPr>
      </w:pPr>
    </w:p>
    <w:p w:rsidR="00510F9F" w:rsidRDefault="00510F9F">
      <w:pPr>
        <w:jc w:val="right"/>
        <w:rPr>
          <w:ins w:id="117" w:author="出水芙蓉" w:date="2023-12-18T16:59:00Z"/>
          <w:rFonts w:ascii="宋体" w:eastAsia="宋体" w:hAnsi="宋体"/>
          <w:sz w:val="24"/>
          <w:szCs w:val="24"/>
        </w:rPr>
      </w:pPr>
    </w:p>
    <w:p w:rsidR="00510F9F" w:rsidRDefault="00510F9F">
      <w:pPr>
        <w:jc w:val="right"/>
        <w:rPr>
          <w:ins w:id="118" w:author="出水芙蓉" w:date="2023-12-18T16:59:00Z"/>
          <w:rFonts w:ascii="宋体" w:eastAsia="宋体" w:hAnsi="宋体"/>
          <w:sz w:val="24"/>
          <w:szCs w:val="24"/>
        </w:rPr>
      </w:pPr>
    </w:p>
    <w:p w:rsidR="00510F9F" w:rsidRDefault="00510F9F">
      <w:pPr>
        <w:jc w:val="right"/>
        <w:rPr>
          <w:ins w:id="119" w:author="出水芙蓉" w:date="2023-12-18T16:59:00Z"/>
          <w:rFonts w:ascii="宋体" w:eastAsia="宋体" w:hAnsi="宋体"/>
          <w:sz w:val="24"/>
          <w:szCs w:val="24"/>
        </w:rPr>
      </w:pPr>
    </w:p>
    <w:p w:rsidR="00510F9F" w:rsidRDefault="00510F9F">
      <w:pPr>
        <w:jc w:val="right"/>
        <w:rPr>
          <w:ins w:id="120" w:author="出水芙蓉" w:date="2023-12-18T16:59:00Z"/>
          <w:rFonts w:ascii="宋体" w:eastAsia="宋体" w:hAnsi="宋体"/>
          <w:sz w:val="24"/>
          <w:szCs w:val="24"/>
        </w:rPr>
      </w:pPr>
    </w:p>
    <w:p w:rsidR="00510F9F" w:rsidRDefault="00510F9F">
      <w:pPr>
        <w:jc w:val="right"/>
        <w:rPr>
          <w:ins w:id="121" w:author="出水芙蓉" w:date="2023-12-18T16:59:00Z"/>
          <w:rFonts w:ascii="宋体" w:eastAsia="宋体" w:hAnsi="宋体"/>
          <w:sz w:val="24"/>
          <w:szCs w:val="24"/>
        </w:rPr>
      </w:pPr>
    </w:p>
    <w:p w:rsidR="00510F9F" w:rsidRDefault="00510F9F">
      <w:pPr>
        <w:jc w:val="right"/>
        <w:rPr>
          <w:ins w:id="122" w:author="出水芙蓉" w:date="2023-12-18T16:59:00Z"/>
          <w:rFonts w:ascii="宋体" w:eastAsia="宋体" w:hAnsi="宋体"/>
          <w:sz w:val="24"/>
          <w:szCs w:val="24"/>
        </w:rPr>
      </w:pPr>
    </w:p>
    <w:p w:rsidR="00510F9F" w:rsidRDefault="00510F9F">
      <w:pPr>
        <w:jc w:val="right"/>
        <w:rPr>
          <w:ins w:id="123" w:author="出水芙蓉" w:date="2023-12-18T16:59:00Z"/>
          <w:rFonts w:ascii="宋体" w:eastAsia="宋体" w:hAnsi="宋体"/>
          <w:sz w:val="24"/>
          <w:szCs w:val="24"/>
        </w:rPr>
      </w:pPr>
    </w:p>
    <w:p w:rsidR="00510F9F" w:rsidRDefault="00510F9F">
      <w:pPr>
        <w:jc w:val="right"/>
        <w:rPr>
          <w:ins w:id="124" w:author="出水芙蓉" w:date="2023-12-18T16:59:00Z"/>
          <w:rFonts w:ascii="宋体" w:eastAsia="宋体" w:hAnsi="宋体"/>
          <w:sz w:val="24"/>
          <w:szCs w:val="24"/>
        </w:rPr>
      </w:pPr>
    </w:p>
    <w:p w:rsidR="00510F9F" w:rsidRDefault="00510F9F">
      <w:pPr>
        <w:jc w:val="right"/>
        <w:rPr>
          <w:ins w:id="125" w:author="出水芙蓉" w:date="2023-12-18T16:59:00Z"/>
          <w:rFonts w:ascii="宋体" w:eastAsia="宋体" w:hAnsi="宋体"/>
          <w:sz w:val="24"/>
          <w:szCs w:val="24"/>
        </w:rPr>
      </w:pPr>
    </w:p>
    <w:p w:rsidR="00510F9F" w:rsidRDefault="00510F9F">
      <w:pPr>
        <w:jc w:val="right"/>
        <w:rPr>
          <w:ins w:id="126" w:author="出水芙蓉" w:date="2023-12-18T16:59:00Z"/>
          <w:rFonts w:ascii="宋体" w:eastAsia="宋体" w:hAnsi="宋体"/>
          <w:sz w:val="24"/>
          <w:szCs w:val="24"/>
        </w:rPr>
      </w:pPr>
    </w:p>
    <w:p w:rsidR="00510F9F" w:rsidRDefault="00510F9F">
      <w:pPr>
        <w:jc w:val="right"/>
        <w:rPr>
          <w:ins w:id="127" w:author="出水芙蓉" w:date="2023-12-18T16:59:00Z"/>
          <w:rFonts w:ascii="宋体" w:eastAsia="宋体" w:hAnsi="宋体"/>
          <w:sz w:val="24"/>
          <w:szCs w:val="24"/>
        </w:rPr>
      </w:pPr>
    </w:p>
    <w:p w:rsidR="00510F9F" w:rsidRDefault="00510F9F">
      <w:pPr>
        <w:jc w:val="right"/>
        <w:rPr>
          <w:ins w:id="128" w:author="出水芙蓉" w:date="2023-12-18T16:59:00Z"/>
          <w:rFonts w:ascii="宋体" w:eastAsia="宋体" w:hAnsi="宋体"/>
          <w:sz w:val="24"/>
          <w:szCs w:val="24"/>
        </w:rPr>
      </w:pPr>
    </w:p>
    <w:p w:rsidR="00510F9F" w:rsidRDefault="00510F9F">
      <w:pPr>
        <w:jc w:val="right"/>
        <w:rPr>
          <w:ins w:id="129" w:author="出水芙蓉" w:date="2023-12-18T16:59:00Z"/>
          <w:rFonts w:ascii="宋体" w:eastAsia="宋体" w:hAnsi="宋体"/>
          <w:sz w:val="24"/>
          <w:szCs w:val="24"/>
        </w:rPr>
      </w:pPr>
    </w:p>
    <w:p w:rsidR="00510F9F" w:rsidRDefault="00510F9F">
      <w:pPr>
        <w:jc w:val="right"/>
        <w:rPr>
          <w:ins w:id="130" w:author="出水芙蓉" w:date="2023-12-18T16:59:00Z"/>
          <w:rFonts w:ascii="宋体" w:eastAsia="宋体" w:hAnsi="宋体"/>
          <w:sz w:val="24"/>
          <w:szCs w:val="24"/>
        </w:rPr>
      </w:pPr>
    </w:p>
    <w:p w:rsidR="00510F9F" w:rsidRDefault="00510F9F">
      <w:pPr>
        <w:jc w:val="right"/>
        <w:rPr>
          <w:ins w:id="131" w:author="出水芙蓉" w:date="2023-12-18T16:59:00Z"/>
          <w:rFonts w:ascii="宋体" w:eastAsia="宋体" w:hAnsi="宋体"/>
          <w:sz w:val="24"/>
          <w:szCs w:val="24"/>
        </w:rPr>
      </w:pPr>
    </w:p>
    <w:p w:rsidR="00510F9F" w:rsidDel="000B48F7" w:rsidRDefault="00510F9F">
      <w:pPr>
        <w:jc w:val="right"/>
        <w:rPr>
          <w:ins w:id="132" w:author="出水芙蓉" w:date="2023-12-18T16:59:00Z"/>
          <w:del w:id="133" w:author="Lenovo" w:date="2023-12-19T10:46:00Z"/>
          <w:rFonts w:ascii="宋体" w:eastAsia="宋体" w:hAnsi="宋体"/>
          <w:sz w:val="24"/>
          <w:szCs w:val="24"/>
        </w:rPr>
      </w:pPr>
    </w:p>
    <w:p w:rsidR="00510F9F" w:rsidDel="000B48F7" w:rsidRDefault="00510F9F">
      <w:pPr>
        <w:jc w:val="right"/>
        <w:rPr>
          <w:ins w:id="134" w:author="出水芙蓉" w:date="2023-12-18T16:59:00Z"/>
          <w:del w:id="135" w:author="Lenovo" w:date="2023-12-19T10:46:00Z"/>
          <w:rFonts w:ascii="宋体" w:eastAsia="宋体" w:hAnsi="宋体"/>
          <w:sz w:val="24"/>
          <w:szCs w:val="24"/>
        </w:rPr>
      </w:pPr>
    </w:p>
    <w:tbl>
      <w:tblPr>
        <w:tblW w:w="8209" w:type="dxa"/>
        <w:jc w:val="center"/>
        <w:tblCellMar>
          <w:left w:w="0" w:type="dxa"/>
          <w:right w:w="0" w:type="dxa"/>
        </w:tblCellMar>
        <w:tblLook w:val="04A0" w:firstRow="1" w:lastRow="0" w:firstColumn="1" w:lastColumn="0" w:noHBand="0" w:noVBand="1"/>
      </w:tblPr>
      <w:tblGrid>
        <w:gridCol w:w="8209"/>
      </w:tblGrid>
      <w:tr w:rsidR="00510F9F">
        <w:trPr>
          <w:jc w:val="center"/>
          <w:ins w:id="136" w:author="出水芙蓉" w:date="2023-12-18T16:59:00Z"/>
        </w:trPr>
        <w:tc>
          <w:tcPr>
            <w:tcW w:w="8209" w:type="dxa"/>
            <w:tcBorders>
              <w:top w:val="nil"/>
              <w:left w:val="nil"/>
              <w:bottom w:val="nil"/>
              <w:right w:val="nil"/>
            </w:tcBorders>
            <w:shd w:val="clear" w:color="auto" w:fill="auto"/>
            <w:vAlign w:val="center"/>
          </w:tcPr>
          <w:p w:rsidR="00510F9F" w:rsidDel="000B48F7" w:rsidRDefault="009747C7">
            <w:pPr>
              <w:widowControl/>
              <w:spacing w:line="288" w:lineRule="auto"/>
              <w:jc w:val="left"/>
              <w:rPr>
                <w:ins w:id="137" w:author="出水芙蓉" w:date="2023-12-18T16:59:00Z"/>
                <w:del w:id="138" w:author="Lenovo" w:date="2023-12-19T10:46:00Z"/>
                <w:rFonts w:ascii="宋体" w:eastAsia="宋体" w:hAnsi="Times New Roman" w:cs="宋体"/>
                <w:kern w:val="0"/>
                <w:sz w:val="24"/>
                <w:szCs w:val="24"/>
              </w:rPr>
            </w:pPr>
            <w:ins w:id="139" w:author="出水芙蓉" w:date="2023-12-18T16:59:00Z">
              <w:r>
                <w:rPr>
                  <w:rFonts w:ascii="Times New Roman" w:eastAsia="宋体" w:hAnsi="Times New Roman" w:cs="Times New Roman"/>
                  <w:kern w:val="0"/>
                  <w:sz w:val="24"/>
                  <w:szCs w:val="24"/>
                  <w:lang w:bidi="ar"/>
                </w:rPr>
                <w:t> </w:t>
              </w:r>
            </w:ins>
          </w:p>
          <w:p w:rsidR="00510F9F" w:rsidRDefault="009747C7">
            <w:pPr>
              <w:widowControl/>
              <w:spacing w:line="288" w:lineRule="auto"/>
              <w:jc w:val="left"/>
              <w:rPr>
                <w:ins w:id="140" w:author="出水芙蓉" w:date="2023-12-18T16:59:00Z"/>
                <w:rFonts w:ascii="Arial" w:eastAsia="宋体" w:hAnsi="Arial" w:cs="Arial"/>
                <w:kern w:val="0"/>
                <w:sz w:val="20"/>
                <w:szCs w:val="20"/>
              </w:rPr>
            </w:pPr>
            <w:ins w:id="141" w:author="出水芙蓉" w:date="2023-12-18T16:59:00Z">
              <w:del w:id="142" w:author="Lenovo" w:date="2023-12-19T10:46:00Z">
                <w:r w:rsidDel="000B48F7">
                  <w:rPr>
                    <w:rFonts w:ascii="Times New Roman" w:eastAsia="宋体" w:hAnsi="Times New Roman" w:cs="Times New Roman"/>
                    <w:kern w:val="0"/>
                    <w:sz w:val="24"/>
                    <w:szCs w:val="24"/>
                    <w:lang w:bidi="ar"/>
                  </w:rPr>
                  <w:delText> </w:delText>
                </w:r>
              </w:del>
            </w:ins>
          </w:p>
        </w:tc>
      </w:tr>
    </w:tbl>
    <w:p w:rsidR="00510F9F" w:rsidRDefault="009747C7">
      <w:pPr>
        <w:jc w:val="center"/>
        <w:rPr>
          <w:ins w:id="143" w:author="出水芙蓉" w:date="2023-12-18T16:59:00Z"/>
          <w:rFonts w:ascii="黑体" w:eastAsia="黑体" w:hAnsi="Times New Roman" w:cs="Times New Roman"/>
          <w:sz w:val="48"/>
          <w:szCs w:val="48"/>
        </w:rPr>
      </w:pPr>
      <w:ins w:id="144" w:author="出水芙蓉" w:date="2023-12-18T16:59:00Z">
        <w:r>
          <w:rPr>
            <w:rFonts w:ascii="黑体" w:eastAsia="黑体" w:hAnsi="宋体" w:cs="黑体" w:hint="eastAsia"/>
            <w:sz w:val="48"/>
            <w:szCs w:val="48"/>
            <w:lang w:bidi="ar"/>
          </w:rPr>
          <w:t>南京大学思想政治理论课</w:t>
        </w:r>
      </w:ins>
    </w:p>
    <w:p w:rsidR="00510F9F" w:rsidRDefault="009747C7">
      <w:pPr>
        <w:jc w:val="center"/>
        <w:rPr>
          <w:ins w:id="145" w:author="出水芙蓉" w:date="2023-12-18T16:59:00Z"/>
          <w:rFonts w:ascii="Times New Roman" w:eastAsia="宋体" w:hAnsi="Times New Roman" w:cs="Times New Roman"/>
          <w:b/>
          <w:spacing w:val="68"/>
          <w:sz w:val="84"/>
          <w:szCs w:val="84"/>
        </w:rPr>
      </w:pPr>
      <w:ins w:id="146" w:author="出水芙蓉" w:date="2023-12-18T16:59:00Z">
        <w:r>
          <w:rPr>
            <w:rFonts w:ascii="宋体" w:eastAsia="宋体" w:hAnsi="宋体" w:cs="宋体" w:hint="eastAsia"/>
            <w:b/>
            <w:spacing w:val="68"/>
            <w:sz w:val="84"/>
            <w:szCs w:val="84"/>
            <w:lang w:bidi="ar"/>
          </w:rPr>
          <w:lastRenderedPageBreak/>
          <w:t>社会实践报告</w:t>
        </w:r>
      </w:ins>
    </w:p>
    <w:p w:rsidR="00510F9F" w:rsidRDefault="009747C7">
      <w:pPr>
        <w:rPr>
          <w:ins w:id="147" w:author="出水芙蓉" w:date="2023-12-18T16:59:00Z"/>
          <w:rFonts w:ascii="Times New Roman" w:eastAsia="宋体" w:hAnsi="Times New Roman" w:cs="Times New Roman"/>
          <w:sz w:val="28"/>
          <w:szCs w:val="28"/>
        </w:rPr>
      </w:pPr>
      <w:ins w:id="148" w:author="出水芙蓉" w:date="2023-12-18T16:59:00Z">
        <w:r>
          <w:rPr>
            <w:rFonts w:ascii="Times New Roman" w:eastAsia="宋体" w:hAnsi="Times New Roman" w:cs="Times New Roman"/>
            <w:sz w:val="28"/>
            <w:szCs w:val="28"/>
            <w:lang w:bidi="ar"/>
          </w:rPr>
          <w:t xml:space="preserve"> </w:t>
        </w:r>
      </w:ins>
    </w:p>
    <w:p w:rsidR="00510F9F" w:rsidRDefault="009747C7">
      <w:pPr>
        <w:rPr>
          <w:ins w:id="149" w:author="出水芙蓉" w:date="2023-12-18T16:59:00Z"/>
          <w:rFonts w:ascii="Times New Roman" w:eastAsia="宋体" w:hAnsi="Times New Roman" w:cs="Times New Roman"/>
          <w:sz w:val="28"/>
          <w:szCs w:val="28"/>
        </w:rPr>
      </w:pPr>
      <w:ins w:id="150" w:author="出水芙蓉" w:date="2023-12-18T16:59:00Z">
        <w:r>
          <w:rPr>
            <w:rFonts w:ascii="Times New Roman" w:eastAsia="宋体" w:hAnsi="Times New Roman" w:cs="Times New Roman"/>
            <w:sz w:val="28"/>
            <w:szCs w:val="28"/>
            <w:lang w:bidi="ar"/>
          </w:rPr>
          <w:t xml:space="preserve"> </w:t>
        </w:r>
      </w:ins>
    </w:p>
    <w:p w:rsidR="00510F9F" w:rsidRDefault="009747C7">
      <w:pPr>
        <w:rPr>
          <w:ins w:id="151" w:author="出水芙蓉" w:date="2023-12-18T16:59:00Z"/>
          <w:rFonts w:ascii="Times New Roman" w:eastAsia="宋体" w:hAnsi="Times New Roman" w:cs="Times New Roman"/>
          <w:sz w:val="28"/>
          <w:szCs w:val="28"/>
        </w:rPr>
      </w:pPr>
      <w:ins w:id="152" w:author="出水芙蓉" w:date="2023-12-18T16:59:00Z">
        <w:r>
          <w:rPr>
            <w:rFonts w:ascii="Times New Roman" w:eastAsia="宋体" w:hAnsi="Times New Roman" w:cs="Times New Roman"/>
            <w:sz w:val="28"/>
            <w:szCs w:val="28"/>
            <w:lang w:bidi="ar"/>
          </w:rPr>
          <w:t xml:space="preserve"> </w:t>
        </w:r>
      </w:ins>
    </w:p>
    <w:p w:rsidR="00510F9F" w:rsidRDefault="009747C7">
      <w:pPr>
        <w:ind w:firstLineChars="128" w:firstLine="358"/>
        <w:rPr>
          <w:ins w:id="153" w:author="出水芙蓉" w:date="2023-12-18T16:59:00Z"/>
          <w:rFonts w:ascii="Times New Roman" w:eastAsia="宋体" w:hAnsi="Times New Roman" w:cs="Times New Roman"/>
          <w:sz w:val="28"/>
          <w:szCs w:val="28"/>
        </w:rPr>
      </w:pPr>
      <w:ins w:id="154" w:author="出水芙蓉" w:date="2023-12-18T16:59:00Z">
        <w:r>
          <w:rPr>
            <w:rFonts w:ascii="宋体" w:eastAsia="宋体" w:hAnsi="宋体" w:cs="宋体" w:hint="eastAsia"/>
            <w:sz w:val="28"/>
            <w:szCs w:val="28"/>
            <w:lang w:bidi="ar"/>
          </w:rPr>
          <w:t>报告题目</w:t>
        </w:r>
        <w:r>
          <w:rPr>
            <w:rFonts w:ascii="Times New Roman" w:eastAsia="宋体" w:hAnsi="Times New Roman" w:cs="Times New Roman"/>
            <w:sz w:val="28"/>
            <w:szCs w:val="28"/>
            <w:lang w:bidi="ar"/>
          </w:rPr>
          <w:t>______________________________________________</w:t>
        </w:r>
      </w:ins>
    </w:p>
    <w:p w:rsidR="00510F9F" w:rsidRDefault="009747C7">
      <w:pPr>
        <w:rPr>
          <w:ins w:id="155" w:author="出水芙蓉" w:date="2023-12-18T16:59:00Z"/>
          <w:rFonts w:ascii="Times New Roman" w:eastAsia="宋体" w:hAnsi="Times New Roman" w:cs="Times New Roman"/>
          <w:sz w:val="28"/>
          <w:szCs w:val="28"/>
        </w:rPr>
      </w:pPr>
      <w:ins w:id="156" w:author="出水芙蓉" w:date="2023-12-18T16:59:00Z">
        <w:r>
          <w:rPr>
            <w:rFonts w:ascii="Times New Roman" w:eastAsia="宋体" w:hAnsi="Times New Roman" w:cs="Times New Roman"/>
            <w:sz w:val="28"/>
            <w:szCs w:val="28"/>
            <w:lang w:bidi="ar"/>
          </w:rPr>
          <w:t xml:space="preserve"> </w:t>
        </w:r>
      </w:ins>
    </w:p>
    <w:p w:rsidR="00510F9F" w:rsidRDefault="009747C7">
      <w:pPr>
        <w:ind w:firstLineChars="650" w:firstLine="1820"/>
        <w:rPr>
          <w:ins w:id="157" w:author="出水芙蓉" w:date="2023-12-18T16:59:00Z"/>
          <w:rFonts w:ascii="Times New Roman" w:eastAsia="宋体" w:hAnsi="Times New Roman" w:cs="Times New Roman"/>
          <w:sz w:val="28"/>
          <w:szCs w:val="28"/>
          <w:u w:val="single"/>
        </w:rPr>
      </w:pPr>
      <w:ins w:id="158" w:author="出水芙蓉" w:date="2023-12-18T16:59:00Z">
        <w:r>
          <w:rPr>
            <w:rFonts w:ascii="宋体" w:eastAsia="宋体" w:hAnsi="宋体" w:cs="宋体" w:hint="eastAsia"/>
            <w:sz w:val="28"/>
            <w:szCs w:val="28"/>
            <w:lang w:bidi="ar"/>
          </w:rPr>
          <w:t>负责学生姓名</w:t>
        </w:r>
      </w:ins>
    </w:p>
    <w:p w:rsidR="00510F9F" w:rsidRDefault="009747C7">
      <w:pPr>
        <w:ind w:firstLineChars="650" w:firstLine="1820"/>
        <w:rPr>
          <w:ins w:id="159" w:author="出水芙蓉" w:date="2023-12-18T16:59:00Z"/>
          <w:rFonts w:ascii="Times New Roman" w:eastAsia="宋体" w:hAnsi="Times New Roman" w:cs="Times New Roman"/>
          <w:sz w:val="28"/>
          <w:szCs w:val="28"/>
          <w:u w:val="single"/>
        </w:rPr>
      </w:pPr>
      <w:ins w:id="160" w:author="出水芙蓉" w:date="2023-12-18T16:59:00Z">
        <w:r>
          <w:rPr>
            <w:rFonts w:ascii="宋体" w:eastAsia="宋体" w:hAnsi="宋体" w:cs="宋体" w:hint="eastAsia"/>
            <w:sz w:val="28"/>
            <w:szCs w:val="28"/>
            <w:lang w:bidi="ar"/>
          </w:rPr>
          <w:t>学号</w:t>
        </w:r>
      </w:ins>
    </w:p>
    <w:p w:rsidR="00510F9F" w:rsidRDefault="009747C7">
      <w:pPr>
        <w:ind w:firstLineChars="650" w:firstLine="1820"/>
        <w:rPr>
          <w:ins w:id="161" w:author="出水芙蓉" w:date="2023-12-18T16:59:00Z"/>
          <w:rFonts w:ascii="Times New Roman" w:eastAsia="宋体" w:hAnsi="Times New Roman" w:cs="Times New Roman"/>
          <w:sz w:val="28"/>
          <w:szCs w:val="28"/>
        </w:rPr>
      </w:pPr>
      <w:ins w:id="162" w:author="出水芙蓉" w:date="2023-12-18T16:59:00Z">
        <w:r>
          <w:rPr>
            <w:rFonts w:ascii="宋体" w:eastAsia="宋体" w:hAnsi="宋体" w:cs="宋体" w:hint="eastAsia"/>
            <w:sz w:val="28"/>
            <w:szCs w:val="28"/>
            <w:lang w:bidi="ar"/>
          </w:rPr>
          <w:t>所在院系</w:t>
        </w:r>
      </w:ins>
    </w:p>
    <w:p w:rsidR="00510F9F" w:rsidRDefault="009747C7">
      <w:pPr>
        <w:ind w:firstLineChars="650" w:firstLine="1820"/>
        <w:rPr>
          <w:ins w:id="163" w:author="出水芙蓉" w:date="2023-12-18T16:59:00Z"/>
          <w:rFonts w:ascii="Times New Roman" w:eastAsia="宋体" w:hAnsi="Times New Roman" w:cs="Times New Roman"/>
          <w:sz w:val="28"/>
          <w:szCs w:val="28"/>
          <w:u w:val="single"/>
        </w:rPr>
      </w:pPr>
      <w:ins w:id="164" w:author="出水芙蓉" w:date="2023-12-18T16:59:00Z">
        <w:r>
          <w:rPr>
            <w:rFonts w:ascii="宋体" w:eastAsia="宋体" w:hAnsi="宋体" w:cs="宋体" w:hint="eastAsia"/>
            <w:sz w:val="28"/>
            <w:szCs w:val="28"/>
            <w:lang w:bidi="ar"/>
          </w:rPr>
          <w:t>专业</w:t>
        </w:r>
      </w:ins>
    </w:p>
    <w:p w:rsidR="00510F9F" w:rsidRDefault="009747C7">
      <w:pPr>
        <w:ind w:firstLineChars="650" w:firstLine="1820"/>
        <w:rPr>
          <w:ins w:id="165" w:author="出水芙蓉" w:date="2023-12-18T16:59:00Z"/>
          <w:rFonts w:ascii="Times New Roman" w:eastAsia="宋体" w:hAnsi="Times New Roman" w:cs="Times New Roman"/>
          <w:sz w:val="28"/>
          <w:szCs w:val="28"/>
        </w:rPr>
      </w:pPr>
      <w:ins w:id="166" w:author="出水芙蓉" w:date="2023-12-18T16:59:00Z">
        <w:r>
          <w:rPr>
            <w:rFonts w:ascii="宋体" w:eastAsia="宋体" w:hAnsi="宋体" w:cs="宋体" w:hint="eastAsia"/>
            <w:sz w:val="28"/>
            <w:szCs w:val="28"/>
            <w:lang w:bidi="ar"/>
          </w:rPr>
          <w:t>手机号码</w:t>
        </w:r>
      </w:ins>
    </w:p>
    <w:p w:rsidR="00510F9F" w:rsidRDefault="009747C7">
      <w:pPr>
        <w:ind w:firstLineChars="650" w:firstLine="1820"/>
        <w:rPr>
          <w:ins w:id="167" w:author="出水芙蓉" w:date="2023-12-18T16:59:00Z"/>
          <w:rFonts w:ascii="Times New Roman" w:eastAsia="宋体" w:hAnsi="Times New Roman" w:cs="Times New Roman"/>
          <w:sz w:val="28"/>
          <w:szCs w:val="28"/>
          <w:u w:val="single"/>
        </w:rPr>
      </w:pPr>
      <w:ins w:id="168" w:author="出水芙蓉" w:date="2023-12-18T16:59:00Z">
        <w:r>
          <w:rPr>
            <w:rFonts w:ascii="宋体" w:eastAsia="宋体" w:hAnsi="宋体" w:cs="宋体" w:hint="eastAsia"/>
            <w:sz w:val="28"/>
            <w:szCs w:val="28"/>
            <w:lang w:bidi="ar"/>
          </w:rPr>
          <w:t>指导教师</w:t>
        </w:r>
      </w:ins>
    </w:p>
    <w:p w:rsidR="00510F9F" w:rsidRDefault="009747C7">
      <w:pPr>
        <w:ind w:firstLineChars="650" w:firstLine="1820"/>
        <w:rPr>
          <w:ins w:id="169" w:author="出水芙蓉" w:date="2023-12-18T16:59:00Z"/>
          <w:rFonts w:ascii="Times New Roman" w:eastAsia="宋体" w:hAnsi="Times New Roman" w:cs="Times New Roman"/>
          <w:sz w:val="28"/>
          <w:szCs w:val="28"/>
          <w:u w:val="single"/>
        </w:rPr>
      </w:pPr>
      <w:ins w:id="170" w:author="出水芙蓉" w:date="2023-12-18T16:59:00Z">
        <w:r>
          <w:rPr>
            <w:rFonts w:ascii="Times New Roman" w:eastAsia="宋体" w:hAnsi="Times New Roman" w:cs="Times New Roman"/>
            <w:sz w:val="28"/>
            <w:szCs w:val="28"/>
            <w:u w:val="single"/>
            <w:lang w:bidi="ar"/>
          </w:rPr>
          <w:t xml:space="preserve"> </w:t>
        </w:r>
      </w:ins>
    </w:p>
    <w:p w:rsidR="00510F9F" w:rsidRDefault="009747C7">
      <w:pPr>
        <w:ind w:firstLineChars="650" w:firstLine="1820"/>
        <w:rPr>
          <w:ins w:id="171" w:author="出水芙蓉" w:date="2023-12-18T16:59:00Z"/>
          <w:rFonts w:ascii="Times New Roman" w:eastAsia="宋体" w:hAnsi="Times New Roman" w:cs="Times New Roman"/>
          <w:sz w:val="28"/>
          <w:szCs w:val="28"/>
          <w:u w:val="single"/>
        </w:rPr>
      </w:pPr>
      <w:ins w:id="172" w:author="出水芙蓉" w:date="2023-12-18T16:59:00Z">
        <w:r>
          <w:rPr>
            <w:rFonts w:ascii="Times New Roman" w:eastAsia="宋体" w:hAnsi="Times New Roman" w:cs="Times New Roman"/>
            <w:sz w:val="28"/>
            <w:szCs w:val="28"/>
            <w:u w:val="single"/>
            <w:lang w:bidi="ar"/>
          </w:rPr>
          <w:t xml:space="preserve"> </w:t>
        </w:r>
      </w:ins>
    </w:p>
    <w:tbl>
      <w:tblPr>
        <w:tblW w:w="0" w:type="auto"/>
        <w:tblBorders>
          <w:top w:val="single" w:sz="4" w:space="0" w:color="auto"/>
          <w:left w:val="none" w:sz="6" w:space="0" w:color="auto"/>
          <w:bottom w:val="single" w:sz="4" w:space="0" w:color="auto"/>
          <w:right w:val="none" w:sz="6" w:space="0" w:color="auto"/>
          <w:insideH w:val="single" w:sz="4" w:space="0" w:color="auto"/>
          <w:insideV w:val="single" w:sz="4" w:space="0" w:color="auto"/>
        </w:tblBorders>
        <w:tblLook w:val="04A0" w:firstRow="1" w:lastRow="0" w:firstColumn="1" w:lastColumn="0" w:noHBand="0" w:noVBand="1"/>
      </w:tblPr>
      <w:tblGrid>
        <w:gridCol w:w="1136"/>
        <w:gridCol w:w="1169"/>
        <w:gridCol w:w="1226"/>
        <w:gridCol w:w="1651"/>
        <w:gridCol w:w="1592"/>
        <w:gridCol w:w="1532"/>
      </w:tblGrid>
      <w:tr w:rsidR="00510F9F">
        <w:trPr>
          <w:trHeight w:val="397"/>
          <w:ins w:id="173" w:author="出水芙蓉" w:date="2023-12-18T16:59:00Z"/>
        </w:trPr>
        <w:tc>
          <w:tcPr>
            <w:tcW w:w="1162" w:type="dxa"/>
            <w:tcBorders>
              <w:top w:val="single" w:sz="4" w:space="0" w:color="auto"/>
              <w:left w:val="nil"/>
              <w:bottom w:val="single" w:sz="4" w:space="0" w:color="auto"/>
              <w:right w:val="single" w:sz="4" w:space="0" w:color="auto"/>
            </w:tcBorders>
            <w:shd w:val="clear" w:color="auto" w:fill="auto"/>
            <w:vAlign w:val="center"/>
          </w:tcPr>
          <w:p w:rsidR="00510F9F" w:rsidRDefault="009747C7">
            <w:pPr>
              <w:jc w:val="center"/>
              <w:rPr>
                <w:ins w:id="174" w:author="出水芙蓉" w:date="2023-12-18T16:59:00Z"/>
                <w:rFonts w:ascii="Times New Roman" w:eastAsia="宋体" w:hAnsi="Times New Roman" w:cs="Times New Roman"/>
                <w:szCs w:val="21"/>
              </w:rPr>
            </w:pPr>
            <w:ins w:id="175" w:author="出水芙蓉" w:date="2023-12-18T16:59:00Z">
              <w:r>
                <w:rPr>
                  <w:rFonts w:ascii="宋体" w:eastAsia="宋体" w:hAnsi="宋体" w:cs="宋体" w:hint="eastAsia"/>
                  <w:szCs w:val="21"/>
                  <w:lang w:bidi="ar"/>
                </w:rPr>
                <w:t>序号</w:t>
              </w:r>
            </w:ins>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9747C7">
            <w:pPr>
              <w:jc w:val="center"/>
              <w:rPr>
                <w:ins w:id="176" w:author="出水芙蓉" w:date="2023-12-18T16:59:00Z"/>
                <w:rFonts w:ascii="Times New Roman" w:eastAsia="宋体" w:hAnsi="Times New Roman" w:cs="Times New Roman"/>
                <w:szCs w:val="21"/>
              </w:rPr>
            </w:pPr>
            <w:ins w:id="177" w:author="出水芙蓉" w:date="2023-12-18T16:59:00Z">
              <w:r>
                <w:rPr>
                  <w:rFonts w:ascii="宋体" w:eastAsia="宋体" w:hAnsi="宋体" w:cs="宋体" w:hint="eastAsia"/>
                  <w:szCs w:val="21"/>
                  <w:lang w:bidi="ar"/>
                </w:rPr>
                <w:t>成员姓名</w:t>
              </w:r>
            </w:ins>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9747C7">
            <w:pPr>
              <w:jc w:val="center"/>
              <w:rPr>
                <w:ins w:id="178" w:author="出水芙蓉" w:date="2023-12-18T16:59:00Z"/>
                <w:rFonts w:ascii="Times New Roman" w:eastAsia="宋体" w:hAnsi="Times New Roman" w:cs="Times New Roman"/>
                <w:szCs w:val="21"/>
              </w:rPr>
            </w:pPr>
            <w:ins w:id="179" w:author="出水芙蓉" w:date="2023-12-18T16:59:00Z">
              <w:r>
                <w:rPr>
                  <w:rFonts w:ascii="宋体" w:eastAsia="宋体" w:hAnsi="宋体" w:cs="宋体" w:hint="eastAsia"/>
                  <w:szCs w:val="21"/>
                  <w:lang w:bidi="ar"/>
                </w:rPr>
                <w:t>学号</w:t>
              </w:r>
            </w:ins>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9747C7">
            <w:pPr>
              <w:jc w:val="center"/>
              <w:rPr>
                <w:ins w:id="180" w:author="出水芙蓉" w:date="2023-12-18T16:59:00Z"/>
                <w:rFonts w:ascii="Times New Roman" w:eastAsia="宋体" w:hAnsi="Times New Roman" w:cs="Times New Roman"/>
                <w:szCs w:val="21"/>
              </w:rPr>
            </w:pPr>
            <w:ins w:id="181" w:author="出水芙蓉" w:date="2023-12-18T16:59:00Z">
              <w:r>
                <w:rPr>
                  <w:rFonts w:ascii="宋体" w:eastAsia="宋体" w:hAnsi="宋体" w:cs="宋体" w:hint="eastAsia"/>
                  <w:szCs w:val="21"/>
                  <w:lang w:bidi="ar"/>
                </w:rPr>
                <w:t>所在院系</w:t>
              </w:r>
            </w:ins>
          </w:p>
        </w:tc>
        <w:tc>
          <w:tcPr>
            <w:tcW w:w="163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9747C7">
            <w:pPr>
              <w:jc w:val="center"/>
              <w:rPr>
                <w:ins w:id="182" w:author="出水芙蓉" w:date="2023-12-18T16:59:00Z"/>
                <w:rFonts w:ascii="Times New Roman" w:eastAsia="宋体" w:hAnsi="Times New Roman" w:cs="Times New Roman"/>
                <w:szCs w:val="21"/>
              </w:rPr>
            </w:pPr>
            <w:ins w:id="183" w:author="出水芙蓉" w:date="2023-12-18T16:59:00Z">
              <w:r>
                <w:rPr>
                  <w:rFonts w:ascii="宋体" w:eastAsia="宋体" w:hAnsi="宋体" w:cs="宋体" w:hint="eastAsia"/>
                  <w:szCs w:val="21"/>
                  <w:lang w:bidi="ar"/>
                </w:rPr>
                <w:t>专业</w:t>
              </w:r>
            </w:ins>
          </w:p>
        </w:tc>
        <w:tc>
          <w:tcPr>
            <w:tcW w:w="1574" w:type="dxa"/>
            <w:tcBorders>
              <w:top w:val="single" w:sz="4" w:space="0" w:color="auto"/>
              <w:left w:val="single" w:sz="4" w:space="0" w:color="auto"/>
              <w:bottom w:val="single" w:sz="4" w:space="0" w:color="auto"/>
              <w:right w:val="nil"/>
            </w:tcBorders>
            <w:shd w:val="clear" w:color="auto" w:fill="auto"/>
            <w:vAlign w:val="center"/>
          </w:tcPr>
          <w:p w:rsidR="00510F9F" w:rsidRDefault="009747C7">
            <w:pPr>
              <w:jc w:val="center"/>
              <w:rPr>
                <w:ins w:id="184" w:author="出水芙蓉" w:date="2023-12-18T16:59:00Z"/>
                <w:rFonts w:ascii="Times New Roman" w:eastAsia="宋体" w:hAnsi="Times New Roman" w:cs="Times New Roman"/>
                <w:szCs w:val="21"/>
              </w:rPr>
            </w:pPr>
            <w:ins w:id="185" w:author="出水芙蓉" w:date="2023-12-18T16:59:00Z">
              <w:r>
                <w:rPr>
                  <w:rFonts w:ascii="宋体" w:eastAsia="宋体" w:hAnsi="宋体" w:cs="宋体" w:hint="eastAsia"/>
                  <w:szCs w:val="21"/>
                  <w:lang w:bidi="ar"/>
                </w:rPr>
                <w:t>手机号码</w:t>
              </w:r>
            </w:ins>
          </w:p>
        </w:tc>
      </w:tr>
      <w:tr w:rsidR="00510F9F">
        <w:trPr>
          <w:trHeight w:val="397"/>
          <w:ins w:id="186" w:author="出水芙蓉" w:date="2023-12-18T16:59:00Z"/>
        </w:trPr>
        <w:tc>
          <w:tcPr>
            <w:tcW w:w="1162" w:type="dxa"/>
            <w:tcBorders>
              <w:top w:val="single" w:sz="4" w:space="0" w:color="auto"/>
              <w:left w:val="nil"/>
              <w:bottom w:val="single" w:sz="4" w:space="0" w:color="auto"/>
              <w:right w:val="single" w:sz="4" w:space="0" w:color="auto"/>
            </w:tcBorders>
            <w:shd w:val="clear" w:color="auto" w:fill="auto"/>
            <w:vAlign w:val="center"/>
          </w:tcPr>
          <w:p w:rsidR="00510F9F" w:rsidRDefault="009747C7">
            <w:pPr>
              <w:jc w:val="center"/>
              <w:rPr>
                <w:ins w:id="187" w:author="出水芙蓉" w:date="2023-12-18T16:59:00Z"/>
                <w:rFonts w:ascii="Times New Roman" w:eastAsia="宋体" w:hAnsi="Times New Roman" w:cs="Times New Roman"/>
                <w:szCs w:val="21"/>
              </w:rPr>
            </w:pPr>
            <w:ins w:id="188" w:author="出水芙蓉" w:date="2023-12-18T16:59:00Z">
              <w:r>
                <w:rPr>
                  <w:rFonts w:ascii="Times New Roman" w:eastAsia="宋体" w:hAnsi="Times New Roman" w:cs="Times New Roman"/>
                  <w:szCs w:val="21"/>
                  <w:lang w:bidi="ar"/>
                </w:rPr>
                <w:t>1</w:t>
              </w:r>
            </w:ins>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89" w:author="出水芙蓉" w:date="2023-12-18T16:59:00Z"/>
                <w:rFonts w:ascii="Times New Roman" w:eastAsia="宋体" w:hAnsi="Times New Roman" w:cs="Times New Roman"/>
                <w:szCs w:val="21"/>
              </w:rPr>
            </w:pP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0" w:author="出水芙蓉" w:date="2023-12-18T16:59:00Z"/>
                <w:rFonts w:ascii="Times New Roman" w:eastAsia="宋体" w:hAnsi="Times New Roman" w:cs="Times New Roman"/>
                <w:szCs w:val="21"/>
              </w:rPr>
            </w:pP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1" w:author="出水芙蓉" w:date="2023-12-18T16:59:00Z"/>
                <w:rFonts w:ascii="Times New Roman" w:eastAsia="宋体" w:hAnsi="Times New Roman" w:cs="Times New Roman"/>
                <w:szCs w:val="21"/>
              </w:rPr>
            </w:pPr>
          </w:p>
        </w:tc>
        <w:tc>
          <w:tcPr>
            <w:tcW w:w="163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2" w:author="出水芙蓉" w:date="2023-12-18T16:59:00Z"/>
                <w:rFonts w:ascii="Times New Roman" w:eastAsia="宋体" w:hAnsi="Times New Roman" w:cs="Times New Roman"/>
                <w:szCs w:val="21"/>
              </w:rPr>
            </w:pPr>
          </w:p>
        </w:tc>
        <w:tc>
          <w:tcPr>
            <w:tcW w:w="1574" w:type="dxa"/>
            <w:tcBorders>
              <w:top w:val="single" w:sz="4" w:space="0" w:color="auto"/>
              <w:left w:val="single" w:sz="4" w:space="0" w:color="auto"/>
              <w:bottom w:val="single" w:sz="4" w:space="0" w:color="auto"/>
              <w:right w:val="nil"/>
            </w:tcBorders>
            <w:shd w:val="clear" w:color="auto" w:fill="auto"/>
            <w:vAlign w:val="center"/>
          </w:tcPr>
          <w:p w:rsidR="00510F9F" w:rsidRDefault="00510F9F">
            <w:pPr>
              <w:jc w:val="center"/>
              <w:rPr>
                <w:ins w:id="193" w:author="出水芙蓉" w:date="2023-12-18T16:59:00Z"/>
                <w:rFonts w:ascii="Times New Roman" w:eastAsia="宋体" w:hAnsi="Times New Roman" w:cs="Times New Roman"/>
                <w:szCs w:val="21"/>
              </w:rPr>
            </w:pPr>
          </w:p>
        </w:tc>
      </w:tr>
      <w:tr w:rsidR="00510F9F">
        <w:trPr>
          <w:trHeight w:val="397"/>
          <w:ins w:id="194" w:author="出水芙蓉" w:date="2023-12-18T16:59:00Z"/>
        </w:trPr>
        <w:tc>
          <w:tcPr>
            <w:tcW w:w="1162" w:type="dxa"/>
            <w:tcBorders>
              <w:top w:val="single" w:sz="4" w:space="0" w:color="auto"/>
              <w:left w:val="nil"/>
              <w:bottom w:val="single" w:sz="4" w:space="0" w:color="auto"/>
              <w:right w:val="single" w:sz="4" w:space="0" w:color="auto"/>
            </w:tcBorders>
            <w:shd w:val="clear" w:color="auto" w:fill="auto"/>
            <w:vAlign w:val="center"/>
          </w:tcPr>
          <w:p w:rsidR="00510F9F" w:rsidRDefault="009747C7">
            <w:pPr>
              <w:jc w:val="center"/>
              <w:rPr>
                <w:ins w:id="195" w:author="出水芙蓉" w:date="2023-12-18T16:59:00Z"/>
                <w:rFonts w:ascii="Times New Roman" w:eastAsia="宋体" w:hAnsi="Times New Roman" w:cs="Times New Roman"/>
                <w:szCs w:val="21"/>
              </w:rPr>
            </w:pPr>
            <w:ins w:id="196" w:author="出水芙蓉" w:date="2023-12-18T16:59:00Z">
              <w:r>
                <w:rPr>
                  <w:rFonts w:ascii="Times New Roman" w:eastAsia="宋体" w:hAnsi="Times New Roman" w:cs="Times New Roman"/>
                  <w:szCs w:val="21"/>
                  <w:lang w:bidi="ar"/>
                </w:rPr>
                <w:t>2</w:t>
              </w:r>
            </w:ins>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7" w:author="出水芙蓉" w:date="2023-12-18T16:59:00Z"/>
                <w:rFonts w:ascii="Times New Roman" w:eastAsia="宋体" w:hAnsi="Times New Roman" w:cs="Times New Roman"/>
                <w:szCs w:val="21"/>
              </w:rPr>
            </w:pP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8" w:author="出水芙蓉" w:date="2023-12-18T16:59:00Z"/>
                <w:rFonts w:ascii="Times New Roman" w:eastAsia="宋体" w:hAnsi="Times New Roman" w:cs="Times New Roman"/>
                <w:szCs w:val="21"/>
              </w:rPr>
            </w:pP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199" w:author="出水芙蓉" w:date="2023-12-18T16:59:00Z"/>
                <w:rFonts w:ascii="Times New Roman" w:eastAsia="宋体" w:hAnsi="Times New Roman" w:cs="Times New Roman"/>
                <w:szCs w:val="21"/>
              </w:rPr>
            </w:pPr>
          </w:p>
        </w:tc>
        <w:tc>
          <w:tcPr>
            <w:tcW w:w="163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00" w:author="出水芙蓉" w:date="2023-12-18T16:59:00Z"/>
                <w:rFonts w:ascii="Times New Roman" w:eastAsia="宋体" w:hAnsi="Times New Roman" w:cs="Times New Roman"/>
                <w:szCs w:val="21"/>
              </w:rPr>
            </w:pPr>
          </w:p>
        </w:tc>
        <w:tc>
          <w:tcPr>
            <w:tcW w:w="1574" w:type="dxa"/>
            <w:tcBorders>
              <w:top w:val="single" w:sz="4" w:space="0" w:color="auto"/>
              <w:left w:val="single" w:sz="4" w:space="0" w:color="auto"/>
              <w:bottom w:val="single" w:sz="4" w:space="0" w:color="auto"/>
              <w:right w:val="nil"/>
            </w:tcBorders>
            <w:shd w:val="clear" w:color="auto" w:fill="auto"/>
            <w:vAlign w:val="center"/>
          </w:tcPr>
          <w:p w:rsidR="00510F9F" w:rsidRDefault="00510F9F">
            <w:pPr>
              <w:jc w:val="center"/>
              <w:rPr>
                <w:ins w:id="201" w:author="出水芙蓉" w:date="2023-12-18T16:59:00Z"/>
                <w:rFonts w:ascii="Times New Roman" w:eastAsia="宋体" w:hAnsi="Times New Roman" w:cs="Times New Roman"/>
                <w:szCs w:val="21"/>
              </w:rPr>
            </w:pPr>
          </w:p>
        </w:tc>
      </w:tr>
      <w:tr w:rsidR="00510F9F">
        <w:trPr>
          <w:trHeight w:val="397"/>
          <w:ins w:id="202" w:author="出水芙蓉" w:date="2023-12-18T16:59:00Z"/>
        </w:trPr>
        <w:tc>
          <w:tcPr>
            <w:tcW w:w="1162" w:type="dxa"/>
            <w:tcBorders>
              <w:top w:val="single" w:sz="4" w:space="0" w:color="auto"/>
              <w:left w:val="nil"/>
              <w:bottom w:val="single" w:sz="4" w:space="0" w:color="auto"/>
              <w:right w:val="single" w:sz="4" w:space="0" w:color="auto"/>
            </w:tcBorders>
            <w:shd w:val="clear" w:color="auto" w:fill="auto"/>
            <w:vAlign w:val="center"/>
          </w:tcPr>
          <w:p w:rsidR="00510F9F" w:rsidRDefault="009747C7">
            <w:pPr>
              <w:jc w:val="center"/>
              <w:rPr>
                <w:ins w:id="203" w:author="出水芙蓉" w:date="2023-12-18T16:59:00Z"/>
                <w:rFonts w:ascii="Times New Roman" w:eastAsia="宋体" w:hAnsi="Times New Roman" w:cs="Times New Roman"/>
                <w:szCs w:val="21"/>
              </w:rPr>
            </w:pPr>
            <w:ins w:id="204" w:author="出水芙蓉" w:date="2023-12-18T16:59:00Z">
              <w:r>
                <w:rPr>
                  <w:rFonts w:ascii="Times New Roman" w:eastAsia="宋体" w:hAnsi="Times New Roman" w:cs="Times New Roman"/>
                  <w:szCs w:val="21"/>
                  <w:lang w:bidi="ar"/>
                </w:rPr>
                <w:t>3</w:t>
              </w:r>
            </w:ins>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05" w:author="出水芙蓉" w:date="2023-12-18T16:59:00Z"/>
                <w:rFonts w:ascii="Times New Roman" w:eastAsia="宋体" w:hAnsi="Times New Roman" w:cs="Times New Roman"/>
                <w:szCs w:val="21"/>
              </w:rPr>
            </w:pP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06" w:author="出水芙蓉" w:date="2023-12-18T16:59:00Z"/>
                <w:rFonts w:ascii="Times New Roman" w:eastAsia="宋体" w:hAnsi="Times New Roman" w:cs="Times New Roman"/>
                <w:szCs w:val="21"/>
              </w:rPr>
            </w:pP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07" w:author="出水芙蓉" w:date="2023-12-18T16:59:00Z"/>
                <w:rFonts w:ascii="Times New Roman" w:eastAsia="宋体" w:hAnsi="Times New Roman" w:cs="Times New Roman"/>
                <w:szCs w:val="21"/>
              </w:rPr>
            </w:pPr>
          </w:p>
        </w:tc>
        <w:tc>
          <w:tcPr>
            <w:tcW w:w="163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08" w:author="出水芙蓉" w:date="2023-12-18T16:59:00Z"/>
                <w:rFonts w:ascii="Times New Roman" w:eastAsia="宋体" w:hAnsi="Times New Roman" w:cs="Times New Roman"/>
                <w:szCs w:val="21"/>
              </w:rPr>
            </w:pPr>
          </w:p>
        </w:tc>
        <w:tc>
          <w:tcPr>
            <w:tcW w:w="1574" w:type="dxa"/>
            <w:tcBorders>
              <w:top w:val="single" w:sz="4" w:space="0" w:color="auto"/>
              <w:left w:val="single" w:sz="4" w:space="0" w:color="auto"/>
              <w:bottom w:val="single" w:sz="4" w:space="0" w:color="auto"/>
              <w:right w:val="nil"/>
            </w:tcBorders>
            <w:shd w:val="clear" w:color="auto" w:fill="auto"/>
            <w:vAlign w:val="center"/>
          </w:tcPr>
          <w:p w:rsidR="00510F9F" w:rsidRDefault="00510F9F">
            <w:pPr>
              <w:jc w:val="center"/>
              <w:rPr>
                <w:ins w:id="209" w:author="出水芙蓉" w:date="2023-12-18T16:59:00Z"/>
                <w:rFonts w:ascii="Times New Roman" w:eastAsia="宋体" w:hAnsi="Times New Roman" w:cs="Times New Roman"/>
                <w:szCs w:val="21"/>
              </w:rPr>
            </w:pPr>
          </w:p>
        </w:tc>
      </w:tr>
      <w:tr w:rsidR="00510F9F">
        <w:trPr>
          <w:trHeight w:val="397"/>
          <w:ins w:id="210" w:author="出水芙蓉" w:date="2023-12-18T16:59:00Z"/>
        </w:trPr>
        <w:tc>
          <w:tcPr>
            <w:tcW w:w="1162" w:type="dxa"/>
            <w:tcBorders>
              <w:top w:val="single" w:sz="4" w:space="0" w:color="auto"/>
              <w:left w:val="nil"/>
              <w:bottom w:val="single" w:sz="4" w:space="0" w:color="auto"/>
              <w:right w:val="single" w:sz="4" w:space="0" w:color="auto"/>
            </w:tcBorders>
            <w:shd w:val="clear" w:color="auto" w:fill="auto"/>
            <w:vAlign w:val="center"/>
          </w:tcPr>
          <w:p w:rsidR="00510F9F" w:rsidRDefault="009747C7">
            <w:pPr>
              <w:jc w:val="center"/>
              <w:rPr>
                <w:ins w:id="211" w:author="出水芙蓉" w:date="2023-12-18T16:59:00Z"/>
                <w:rFonts w:ascii="Times New Roman" w:eastAsia="宋体" w:hAnsi="Times New Roman" w:cs="Times New Roman"/>
                <w:szCs w:val="21"/>
              </w:rPr>
            </w:pPr>
            <w:ins w:id="212" w:author="出水芙蓉" w:date="2023-12-18T16:59:00Z">
              <w:r>
                <w:rPr>
                  <w:rFonts w:ascii="Times New Roman" w:eastAsia="宋体" w:hAnsi="Times New Roman" w:cs="Times New Roman"/>
                  <w:szCs w:val="21"/>
                  <w:lang w:bidi="ar"/>
                </w:rPr>
                <w:t>4</w:t>
              </w:r>
            </w:ins>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13" w:author="出水芙蓉" w:date="2023-12-18T16:59:00Z"/>
                <w:rFonts w:ascii="Times New Roman" w:eastAsia="宋体" w:hAnsi="Times New Roman" w:cs="Times New Roman"/>
                <w:szCs w:val="21"/>
              </w:rPr>
            </w:pP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14" w:author="出水芙蓉" w:date="2023-12-18T16:59:00Z"/>
                <w:rFonts w:ascii="Times New Roman" w:eastAsia="宋体" w:hAnsi="Times New Roman" w:cs="Times New Roman"/>
                <w:szCs w:val="21"/>
              </w:rPr>
            </w:pP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15" w:author="出水芙蓉" w:date="2023-12-18T16:59:00Z"/>
                <w:rFonts w:ascii="Times New Roman" w:eastAsia="宋体" w:hAnsi="Times New Roman" w:cs="Times New Roman"/>
                <w:szCs w:val="21"/>
              </w:rPr>
            </w:pPr>
          </w:p>
        </w:tc>
        <w:tc>
          <w:tcPr>
            <w:tcW w:w="1636" w:type="dxa"/>
            <w:tcBorders>
              <w:top w:val="single" w:sz="4" w:space="0" w:color="auto"/>
              <w:left w:val="single" w:sz="4" w:space="0" w:color="auto"/>
              <w:bottom w:val="single" w:sz="4" w:space="0" w:color="auto"/>
              <w:right w:val="single" w:sz="4" w:space="0" w:color="auto"/>
            </w:tcBorders>
            <w:shd w:val="clear" w:color="auto" w:fill="auto"/>
            <w:vAlign w:val="center"/>
          </w:tcPr>
          <w:p w:rsidR="00510F9F" w:rsidRDefault="00510F9F">
            <w:pPr>
              <w:jc w:val="center"/>
              <w:rPr>
                <w:ins w:id="216" w:author="出水芙蓉" w:date="2023-12-18T16:59:00Z"/>
                <w:rFonts w:ascii="Times New Roman" w:eastAsia="宋体" w:hAnsi="Times New Roman" w:cs="Times New Roman"/>
                <w:szCs w:val="21"/>
              </w:rPr>
            </w:pPr>
          </w:p>
        </w:tc>
        <w:tc>
          <w:tcPr>
            <w:tcW w:w="1574" w:type="dxa"/>
            <w:tcBorders>
              <w:top w:val="single" w:sz="4" w:space="0" w:color="auto"/>
              <w:left w:val="single" w:sz="4" w:space="0" w:color="auto"/>
              <w:bottom w:val="single" w:sz="4" w:space="0" w:color="auto"/>
              <w:right w:val="nil"/>
            </w:tcBorders>
            <w:shd w:val="clear" w:color="auto" w:fill="auto"/>
            <w:vAlign w:val="center"/>
          </w:tcPr>
          <w:p w:rsidR="00510F9F" w:rsidRDefault="00510F9F">
            <w:pPr>
              <w:jc w:val="center"/>
              <w:rPr>
                <w:ins w:id="217" w:author="出水芙蓉" w:date="2023-12-18T16:59:00Z"/>
                <w:rFonts w:ascii="Times New Roman" w:eastAsia="宋体" w:hAnsi="Times New Roman" w:cs="Times New Roman"/>
                <w:szCs w:val="21"/>
              </w:rPr>
            </w:pPr>
          </w:p>
        </w:tc>
      </w:tr>
    </w:tbl>
    <w:p w:rsidR="00510F9F" w:rsidRDefault="009747C7">
      <w:pPr>
        <w:rPr>
          <w:ins w:id="218" w:author="出水芙蓉" w:date="2023-12-18T16:59:00Z"/>
          <w:rFonts w:ascii="Times New Roman" w:eastAsia="宋体" w:hAnsi="Times New Roman" w:cs="Times New Roman"/>
          <w:sz w:val="28"/>
          <w:szCs w:val="28"/>
          <w:u w:val="single"/>
        </w:rPr>
      </w:pPr>
      <w:ins w:id="219" w:author="出水芙蓉" w:date="2023-12-18T16:59:00Z">
        <w:r>
          <w:rPr>
            <w:rFonts w:ascii="Times New Roman" w:eastAsia="宋体" w:hAnsi="Times New Roman" w:cs="Times New Roman"/>
            <w:sz w:val="28"/>
            <w:szCs w:val="28"/>
            <w:u w:val="single"/>
            <w:lang w:bidi="ar"/>
          </w:rPr>
          <w:t xml:space="preserve"> </w:t>
        </w:r>
      </w:ins>
    </w:p>
    <w:p w:rsidR="00510F9F" w:rsidRDefault="009747C7">
      <w:pPr>
        <w:jc w:val="center"/>
        <w:rPr>
          <w:rFonts w:ascii="宋体" w:eastAsia="宋体" w:hAnsi="宋体"/>
          <w:sz w:val="24"/>
          <w:szCs w:val="24"/>
        </w:rPr>
        <w:pPrChange w:id="220" w:author="出水芙蓉" w:date="2023-12-18T17:01:00Z">
          <w:pPr>
            <w:jc w:val="right"/>
          </w:pPr>
        </w:pPrChange>
      </w:pPr>
      <w:ins w:id="221" w:author="出水芙蓉" w:date="2023-12-18T16:59:00Z">
        <w:r>
          <w:rPr>
            <w:rFonts w:ascii="宋体" w:eastAsia="宋体" w:hAnsi="宋体" w:cs="宋体" w:hint="eastAsia"/>
            <w:sz w:val="30"/>
            <w:szCs w:val="30"/>
            <w:lang w:bidi="ar"/>
          </w:rPr>
          <w:t>年</w:t>
        </w:r>
        <w:r>
          <w:rPr>
            <w:rFonts w:ascii="Times New Roman" w:eastAsia="宋体" w:hAnsi="Times New Roman" w:cs="Times New Roman"/>
            <w:sz w:val="30"/>
            <w:szCs w:val="30"/>
            <w:lang w:bidi="ar"/>
          </w:rPr>
          <w:t xml:space="preserve">   </w:t>
        </w:r>
        <w:r>
          <w:rPr>
            <w:rFonts w:ascii="宋体" w:eastAsia="宋体" w:hAnsi="宋体" w:cs="宋体" w:hint="eastAsia"/>
            <w:sz w:val="30"/>
            <w:szCs w:val="30"/>
            <w:lang w:bidi="ar"/>
          </w:rPr>
          <w:t>月</w:t>
        </w:r>
        <w:r>
          <w:rPr>
            <w:rFonts w:ascii="Times New Roman" w:eastAsia="宋体" w:hAnsi="Times New Roman" w:cs="Times New Roman"/>
            <w:sz w:val="30"/>
            <w:szCs w:val="30"/>
            <w:lang w:bidi="ar"/>
          </w:rPr>
          <w:t xml:space="preserve">   </w:t>
        </w:r>
        <w:r>
          <w:rPr>
            <w:rFonts w:ascii="宋体" w:eastAsia="宋体" w:hAnsi="宋体" w:cs="宋体" w:hint="eastAsia"/>
            <w:sz w:val="30"/>
            <w:szCs w:val="30"/>
            <w:lang w:bidi="ar"/>
          </w:rPr>
          <w:t>日</w:t>
        </w:r>
      </w:ins>
    </w:p>
    <w:sectPr w:rsidR="00510F9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CE5" w:rsidRDefault="00DF3CE5">
      <w:r>
        <w:separator/>
      </w:r>
    </w:p>
  </w:endnote>
  <w:endnote w:type="continuationSeparator" w:id="0">
    <w:p w:rsidR="00DF3CE5" w:rsidRDefault="00DF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9F" w:rsidRDefault="009747C7">
    <w:pPr>
      <w:pStyle w:val="a3"/>
      <w:jc w:val="center"/>
    </w:pPr>
    <w:r>
      <w:rPr>
        <w:lang w:val="zh-CN"/>
      </w:rPr>
      <w:fldChar w:fldCharType="begin"/>
    </w:r>
    <w:r>
      <w:rPr>
        <w:lang w:val="zh-CN"/>
      </w:rPr>
      <w:instrText>PAGE   \* MERGEFORMAT</w:instrText>
    </w:r>
    <w:r>
      <w:rPr>
        <w:lang w:val="zh-CN"/>
      </w:rPr>
      <w:fldChar w:fldCharType="separate"/>
    </w:r>
    <w:r w:rsidR="00497252">
      <w:rPr>
        <w:noProof/>
        <w:lang w:val="zh-CN"/>
      </w:rPr>
      <w:t>2</w:t>
    </w:r>
    <w:r>
      <w:rPr>
        <w:lang w:val="zh-CN"/>
      </w:rPr>
      <w:fldChar w:fldCharType="end"/>
    </w:r>
  </w:p>
  <w:p w:rsidR="00510F9F" w:rsidRDefault="00510F9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CE5" w:rsidRDefault="00DF3CE5">
      <w:r>
        <w:separator/>
      </w:r>
    </w:p>
  </w:footnote>
  <w:footnote w:type="continuationSeparator" w:id="0">
    <w:p w:rsidR="00DF3CE5" w:rsidRDefault="00DF3CE5">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A3"/>
    <w:rsid w:val="DC1C3682"/>
    <w:rsid w:val="EE7F2CD3"/>
    <w:rsid w:val="EFEB68DD"/>
    <w:rsid w:val="EFFE816B"/>
    <w:rsid w:val="FB995E1D"/>
    <w:rsid w:val="FFF8B23F"/>
    <w:rsid w:val="00051C0E"/>
    <w:rsid w:val="000858E4"/>
    <w:rsid w:val="000B48F7"/>
    <w:rsid w:val="00143A66"/>
    <w:rsid w:val="00221BAE"/>
    <w:rsid w:val="00354FD4"/>
    <w:rsid w:val="003906FE"/>
    <w:rsid w:val="003B2FD1"/>
    <w:rsid w:val="004150F4"/>
    <w:rsid w:val="00472018"/>
    <w:rsid w:val="00497252"/>
    <w:rsid w:val="00510F9F"/>
    <w:rsid w:val="005830DF"/>
    <w:rsid w:val="005F3E64"/>
    <w:rsid w:val="0080408B"/>
    <w:rsid w:val="0092342F"/>
    <w:rsid w:val="009747C7"/>
    <w:rsid w:val="009B5206"/>
    <w:rsid w:val="00B25AFF"/>
    <w:rsid w:val="00B312DE"/>
    <w:rsid w:val="00B35C7D"/>
    <w:rsid w:val="00BC777B"/>
    <w:rsid w:val="00C11AC4"/>
    <w:rsid w:val="00C525A3"/>
    <w:rsid w:val="00D136C6"/>
    <w:rsid w:val="00D60693"/>
    <w:rsid w:val="00D8657E"/>
    <w:rsid w:val="00DF3CE5"/>
    <w:rsid w:val="00E5249F"/>
    <w:rsid w:val="00EF5539"/>
    <w:rsid w:val="00F35FC0"/>
    <w:rsid w:val="47EAE110"/>
    <w:rsid w:val="57EE1025"/>
    <w:rsid w:val="6B8F9EEA"/>
    <w:rsid w:val="7BEBD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425AD"/>
  <w15:docId w15:val="{5CC81AD4-4F45-4718-903C-4C3AE690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9"/>
    <w:qFormat/>
    <w:pPr>
      <w:keepNext/>
      <w:keepLines/>
      <w:spacing w:before="260" w:after="260" w:line="416"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Autospacing="1" w:afterAutospacing="1"/>
      <w:jc w:val="left"/>
    </w:pPr>
    <w:rPr>
      <w:rFonts w:ascii="宋体" w:eastAsia="宋体" w:hAnsi="宋体" w:cs="Times New Roman"/>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30">
    <w:name w:val="标题 3 字符"/>
    <w:basedOn w:val="a0"/>
    <w:link w:val="3"/>
    <w:uiPriority w:val="99"/>
    <w:qFormat/>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0EFFC-0C4D-4381-BF4D-86F629BA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sunyin</dc:creator>
  <cp:lastModifiedBy>Lenovo</cp:lastModifiedBy>
  <cp:revision>5</cp:revision>
  <dcterms:created xsi:type="dcterms:W3CDTF">2022-10-22T08:32:00Z</dcterms:created>
  <dcterms:modified xsi:type="dcterms:W3CDTF">2023-12-19T06:27:00Z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47C1A1BCF5D7BDB5B403806588F00BE3_43</vt:lpwstr>
  </property>
</Properties>
</file>